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tmp" ContentType="image/png"/>
  <Override PartName="/word/media/image7.tmp" ContentType="image/png"/>
  <Override PartName="/word/media/image9.tmp" ContentType="image/png"/>
  <Override PartName="/word/media/image10.tmp" ContentType="image/png"/>
  <Override PartName="/word/media/image11.tmp" ContentType="image/png"/>
  <Override PartName="/word/media/image12.tmp"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50FBC" w14:textId="77777777" w:rsidR="00000000" w:rsidRDefault="00000000">
      <w:pPr>
        <w:pStyle w:val="Heading1"/>
        <w:rPr>
          <w:rFonts w:eastAsia="Times New Roman"/>
        </w:rPr>
      </w:pPr>
      <w:r>
        <w:rPr>
          <w:rFonts w:eastAsia="Times New Roman"/>
        </w:rPr>
        <w:t>SFG</w:t>
      </w:r>
    </w:p>
    <w:p w14:paraId="0AF9419E" w14:textId="77777777" w:rsidR="00000000" w:rsidRDefault="00000000">
      <w:pPr>
        <w:numPr>
          <w:ilvl w:val="0"/>
          <w:numId w:val="1"/>
        </w:numPr>
        <w:spacing w:before="100" w:beforeAutospacing="1" w:after="100" w:afterAutospacing="1"/>
        <w:divId w:val="768934646"/>
        <w:rPr>
          <w:rFonts w:eastAsia="Times New Roman"/>
        </w:rPr>
      </w:pPr>
      <w:r>
        <w:rPr>
          <w:rStyle w:val="tocoutline"/>
          <w:rFonts w:eastAsia="Times New Roman"/>
        </w:rPr>
        <w:t>1</w:t>
      </w:r>
      <w:r>
        <w:rPr>
          <w:rFonts w:eastAsia="Times New Roman"/>
        </w:rPr>
        <w:t xml:space="preserve"> </w:t>
      </w:r>
      <w:hyperlink w:anchor="SFG-Introduction" w:history="1">
        <w:r>
          <w:rPr>
            <w:rStyle w:val="Hyperlink"/>
            <w:rFonts w:eastAsia="Times New Roman"/>
          </w:rPr>
          <w:t>Introduction</w:t>
        </w:r>
      </w:hyperlink>
    </w:p>
    <w:p w14:paraId="17570538" w14:textId="77777777" w:rsidR="00000000" w:rsidRDefault="00000000">
      <w:pPr>
        <w:numPr>
          <w:ilvl w:val="0"/>
          <w:numId w:val="1"/>
        </w:numPr>
        <w:spacing w:before="100" w:beforeAutospacing="1" w:after="100" w:afterAutospacing="1"/>
        <w:divId w:val="768934646"/>
        <w:rPr>
          <w:rFonts w:eastAsia="Times New Roman"/>
        </w:rPr>
      </w:pPr>
      <w:r>
        <w:rPr>
          <w:rStyle w:val="tocoutline"/>
          <w:rFonts w:eastAsia="Times New Roman"/>
        </w:rPr>
        <w:t>2</w:t>
      </w:r>
      <w:r>
        <w:rPr>
          <w:rFonts w:eastAsia="Times New Roman"/>
        </w:rPr>
        <w:t xml:space="preserve"> </w:t>
      </w:r>
      <w:hyperlink w:anchor="SFG-Goal" w:history="1">
        <w:r>
          <w:rPr>
            <w:rStyle w:val="Hyperlink"/>
            <w:rFonts w:eastAsia="Times New Roman"/>
          </w:rPr>
          <w:t>Goal</w:t>
        </w:r>
      </w:hyperlink>
      <w:r>
        <w:rPr>
          <w:rFonts w:eastAsia="Times New Roman"/>
        </w:rPr>
        <w:t xml:space="preserve"> </w:t>
      </w:r>
    </w:p>
    <w:p w14:paraId="006FFF61"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2.1</w:t>
      </w:r>
      <w:r>
        <w:rPr>
          <w:rFonts w:eastAsia="Times New Roman"/>
        </w:rPr>
        <w:t xml:space="preserve"> </w:t>
      </w:r>
      <w:hyperlink w:anchor="SFG-Llama70BPromptStageSFGwithtorch.com" w:history="1">
        <w:r>
          <w:rPr>
            <w:rStyle w:val="Hyperlink"/>
            <w:rFonts w:eastAsia="Times New Roman"/>
          </w:rPr>
          <w:t>Llama 70B Prompt Stage SFG with torch.compile</w:t>
        </w:r>
      </w:hyperlink>
      <w:r>
        <w:rPr>
          <w:rFonts w:eastAsia="Times New Roman"/>
        </w:rPr>
        <w:t xml:space="preserve"> </w:t>
      </w:r>
    </w:p>
    <w:p w14:paraId="63A4CB08"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2.1.1</w:t>
      </w:r>
      <w:r>
        <w:rPr>
          <w:rFonts w:eastAsia="Times New Roman"/>
        </w:rPr>
        <w:t xml:space="preserve"> </w:t>
      </w:r>
      <w:hyperlink w:anchor="SFG-Status:SFGwithtorch.compile" w:history="1">
        <w:r>
          <w:rPr>
            <w:rStyle w:val="Hyperlink"/>
            <w:rFonts w:eastAsia="Times New Roman"/>
          </w:rPr>
          <w:t>Status: SFG with torch.compile</w:t>
        </w:r>
      </w:hyperlink>
    </w:p>
    <w:p w14:paraId="440DE4D9"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2.1.2</w:t>
      </w:r>
      <w:r>
        <w:rPr>
          <w:rFonts w:eastAsia="Times New Roman"/>
        </w:rPr>
        <w:t xml:space="preserve"> </w:t>
      </w:r>
      <w:hyperlink w:anchor="SFG-LlamaconfigforSFG:" w:history="1">
        <w:r>
          <w:rPr>
            <w:rStyle w:val="Hyperlink"/>
            <w:rFonts w:eastAsia="Times New Roman"/>
          </w:rPr>
          <w:t>Llama config for SFG:</w:t>
        </w:r>
      </w:hyperlink>
    </w:p>
    <w:p w14:paraId="64113032"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2.1.3</w:t>
      </w:r>
      <w:r>
        <w:rPr>
          <w:rFonts w:eastAsia="Times New Roman"/>
        </w:rPr>
        <w:t xml:space="preserve"> </w:t>
      </w:r>
      <w:hyperlink w:anchor="SFG-Promptstagetensorshapes:" w:history="1">
        <w:r>
          <w:rPr>
            <w:rStyle w:val="Hyperlink"/>
            <w:rFonts w:eastAsia="Times New Roman"/>
          </w:rPr>
          <w:t>Prompt stage tensor shapes:</w:t>
        </w:r>
      </w:hyperlink>
    </w:p>
    <w:p w14:paraId="0272E66E"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2.1.4</w:t>
      </w:r>
      <w:r>
        <w:rPr>
          <w:rFonts w:eastAsia="Times New Roman"/>
        </w:rPr>
        <w:t xml:space="preserve"> </w:t>
      </w:r>
      <w:hyperlink w:anchor="SFG-Projection:" w:history="1">
        <w:r>
          <w:rPr>
            <w:rStyle w:val="Hyperlink"/>
            <w:rFonts w:eastAsia="Times New Roman"/>
          </w:rPr>
          <w:t>Projection:</w:t>
        </w:r>
      </w:hyperlink>
    </w:p>
    <w:p w14:paraId="0CFEAB88"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2.1.5</w:t>
      </w:r>
      <w:r>
        <w:rPr>
          <w:rFonts w:eastAsia="Times New Roman"/>
        </w:rPr>
        <w:t xml:space="preserve"> </w:t>
      </w:r>
      <w:hyperlink w:anchor="SFG-DesignconsiderationsfromDeepak:" w:history="1">
        <w:r>
          <w:rPr>
            <w:rStyle w:val="Hyperlink"/>
            <w:rFonts w:eastAsia="Times New Roman"/>
          </w:rPr>
          <w:t>Design considerations from Deepak:</w:t>
        </w:r>
      </w:hyperlink>
    </w:p>
    <w:p w14:paraId="21074246"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2.1.6</w:t>
      </w:r>
      <w:r>
        <w:rPr>
          <w:rFonts w:eastAsia="Times New Roman"/>
        </w:rPr>
        <w:t xml:space="preserve"> </w:t>
      </w:r>
      <w:hyperlink w:anchor="SFG-UT:" w:history="1">
        <w:r>
          <w:rPr>
            <w:rStyle w:val="Hyperlink"/>
            <w:rFonts w:eastAsia="Times New Roman"/>
          </w:rPr>
          <w:t>UT:</w:t>
        </w:r>
      </w:hyperlink>
    </w:p>
    <w:p w14:paraId="2E8634F0"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2.2</w:t>
      </w:r>
      <w:r>
        <w:rPr>
          <w:rFonts w:eastAsia="Times New Roman"/>
        </w:rPr>
        <w:t xml:space="preserve"> </w:t>
      </w:r>
      <w:hyperlink w:anchor="SFG-Optimumoverlapwithcomputeandcollect" w:history="1">
        <w:r>
          <w:rPr>
            <w:rStyle w:val="Hyperlink"/>
            <w:rFonts w:eastAsia="Times New Roman"/>
          </w:rPr>
          <w:t>Optimum overlap with compute and collective</w:t>
        </w:r>
      </w:hyperlink>
      <w:r>
        <w:rPr>
          <w:rFonts w:eastAsia="Times New Roman"/>
        </w:rPr>
        <w:t xml:space="preserve"> </w:t>
      </w:r>
    </w:p>
    <w:p w14:paraId="6DA9AAA6"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2.2.1</w:t>
      </w:r>
      <w:r>
        <w:rPr>
          <w:rFonts w:eastAsia="Times New Roman"/>
        </w:rPr>
        <w:t xml:space="preserve"> </w:t>
      </w:r>
      <w:hyperlink w:anchor="SFG-TPwithSFG" w:history="1">
        <w:r>
          <w:rPr>
            <w:rStyle w:val="Hyperlink"/>
            <w:rFonts w:eastAsia="Times New Roman"/>
          </w:rPr>
          <w:t>TP with SFG</w:t>
        </w:r>
      </w:hyperlink>
      <w:r>
        <w:rPr>
          <w:rFonts w:eastAsia="Times New Roman"/>
        </w:rPr>
        <w:t xml:space="preserve"> </w:t>
      </w:r>
    </w:p>
    <w:p w14:paraId="21048121" w14:textId="77777777" w:rsidR="00000000" w:rsidRDefault="00000000">
      <w:pPr>
        <w:numPr>
          <w:ilvl w:val="3"/>
          <w:numId w:val="1"/>
        </w:numPr>
        <w:spacing w:before="100" w:beforeAutospacing="1" w:after="100" w:afterAutospacing="1"/>
        <w:divId w:val="768934646"/>
        <w:rPr>
          <w:rFonts w:eastAsia="Times New Roman"/>
        </w:rPr>
      </w:pPr>
      <w:r>
        <w:rPr>
          <w:rStyle w:val="tocoutline"/>
          <w:rFonts w:eastAsia="Times New Roman"/>
        </w:rPr>
        <w:t>2.2.1.1</w:t>
      </w:r>
      <w:r>
        <w:rPr>
          <w:rFonts w:eastAsia="Times New Roman"/>
        </w:rPr>
        <w:t xml:space="preserve"> </w:t>
      </w:r>
      <w:hyperlink w:anchor="SFG-UTdescription" w:history="1">
        <w:r>
          <w:rPr>
            <w:rStyle w:val="Hyperlink"/>
            <w:rFonts w:eastAsia="Times New Roman"/>
          </w:rPr>
          <w:t>UT description</w:t>
        </w:r>
      </w:hyperlink>
    </w:p>
    <w:p w14:paraId="44DA908D" w14:textId="77777777" w:rsidR="00000000" w:rsidRDefault="00000000">
      <w:pPr>
        <w:numPr>
          <w:ilvl w:val="3"/>
          <w:numId w:val="1"/>
        </w:numPr>
        <w:spacing w:before="100" w:beforeAutospacing="1" w:after="100" w:afterAutospacing="1"/>
        <w:divId w:val="768934646"/>
        <w:rPr>
          <w:rFonts w:eastAsia="Times New Roman"/>
        </w:rPr>
      </w:pPr>
      <w:r>
        <w:rPr>
          <w:rStyle w:val="tocoutline"/>
          <w:rFonts w:eastAsia="Times New Roman"/>
        </w:rPr>
        <w:t>2.2.1.2</w:t>
      </w:r>
      <w:r>
        <w:rPr>
          <w:rFonts w:eastAsia="Times New Roman"/>
        </w:rPr>
        <w:t xml:space="preserve"> </w:t>
      </w:r>
      <w:hyperlink w:anchor="SFG-GCissuewithinputSRAMreuse" w:history="1">
        <w:r>
          <w:rPr>
            <w:rStyle w:val="Hyperlink"/>
            <w:rFonts w:eastAsia="Times New Roman"/>
          </w:rPr>
          <w:t>GC issue with input SRAM reuse</w:t>
        </w:r>
      </w:hyperlink>
    </w:p>
    <w:p w14:paraId="0FE84898" w14:textId="77777777" w:rsidR="00000000" w:rsidRDefault="00000000">
      <w:pPr>
        <w:numPr>
          <w:ilvl w:val="3"/>
          <w:numId w:val="1"/>
        </w:numPr>
        <w:spacing w:before="100" w:beforeAutospacing="1" w:after="100" w:afterAutospacing="1"/>
        <w:divId w:val="768934646"/>
        <w:rPr>
          <w:rFonts w:eastAsia="Times New Roman"/>
        </w:rPr>
      </w:pPr>
      <w:r>
        <w:rPr>
          <w:rStyle w:val="tocoutline"/>
          <w:rFonts w:eastAsia="Times New Roman"/>
        </w:rPr>
        <w:t>2.2.1.3</w:t>
      </w:r>
      <w:r>
        <w:rPr>
          <w:rFonts w:eastAsia="Times New Roman"/>
        </w:rPr>
        <w:t xml:space="preserve"> </w:t>
      </w:r>
      <w:hyperlink w:anchor="SFG-GCschedulingconsideration" w:history="1">
        <w:r>
          <w:rPr>
            <w:rStyle w:val="Hyperlink"/>
            <w:rFonts w:eastAsia="Times New Roman"/>
          </w:rPr>
          <w:t>GC scheduling consideration</w:t>
        </w:r>
      </w:hyperlink>
    </w:p>
    <w:p w14:paraId="5D359AC0" w14:textId="77777777" w:rsidR="00000000" w:rsidRDefault="00000000">
      <w:pPr>
        <w:numPr>
          <w:ilvl w:val="3"/>
          <w:numId w:val="1"/>
        </w:numPr>
        <w:spacing w:before="100" w:beforeAutospacing="1" w:after="100" w:afterAutospacing="1"/>
        <w:divId w:val="768934646"/>
        <w:rPr>
          <w:rFonts w:eastAsia="Times New Roman"/>
        </w:rPr>
      </w:pPr>
      <w:r>
        <w:rPr>
          <w:rStyle w:val="tocoutline"/>
          <w:rFonts w:eastAsia="Times New Roman"/>
        </w:rPr>
        <w:t>2.2.1.4</w:t>
      </w:r>
      <w:r>
        <w:rPr>
          <w:rFonts w:eastAsia="Times New Roman"/>
        </w:rPr>
        <w:t xml:space="preserve"> </w:t>
      </w:r>
      <w:hyperlink w:anchor="SFG-Controledge" w:history="1">
        <w:r>
          <w:rPr>
            <w:rStyle w:val="Hyperlink"/>
            <w:rFonts w:eastAsia="Times New Roman"/>
          </w:rPr>
          <w:t>Control edge</w:t>
        </w:r>
      </w:hyperlink>
    </w:p>
    <w:p w14:paraId="6C7EA60B" w14:textId="77777777" w:rsidR="00000000" w:rsidRDefault="00000000">
      <w:pPr>
        <w:numPr>
          <w:ilvl w:val="3"/>
          <w:numId w:val="1"/>
        </w:numPr>
        <w:spacing w:before="100" w:beforeAutospacing="1" w:after="100" w:afterAutospacing="1"/>
        <w:divId w:val="768934646"/>
        <w:rPr>
          <w:rFonts w:eastAsia="Times New Roman"/>
        </w:rPr>
      </w:pPr>
      <w:r>
        <w:rPr>
          <w:rStyle w:val="tocoutline"/>
          <w:rFonts w:eastAsia="Times New Roman"/>
        </w:rPr>
        <w:t>2.2.1.5</w:t>
      </w:r>
      <w:r>
        <w:rPr>
          <w:rFonts w:eastAsia="Times New Roman"/>
        </w:rPr>
        <w:t xml:space="preserve"> </w:t>
      </w:r>
      <w:hyperlink w:anchor="SFG-GCusabilityAPI" w:history="1">
        <w:r>
          <w:rPr>
            <w:rStyle w:val="Hyperlink"/>
            <w:rFonts w:eastAsia="Times New Roman"/>
          </w:rPr>
          <w:t>GC usability API</w:t>
        </w:r>
      </w:hyperlink>
    </w:p>
    <w:p w14:paraId="51B4DC38" w14:textId="77777777" w:rsidR="00000000" w:rsidRDefault="00000000">
      <w:pPr>
        <w:numPr>
          <w:ilvl w:val="3"/>
          <w:numId w:val="1"/>
        </w:numPr>
        <w:spacing w:before="100" w:beforeAutospacing="1" w:after="100" w:afterAutospacing="1"/>
        <w:divId w:val="768934646"/>
        <w:rPr>
          <w:rFonts w:eastAsia="Times New Roman"/>
        </w:rPr>
      </w:pPr>
      <w:r>
        <w:rPr>
          <w:rStyle w:val="tocoutline"/>
          <w:rFonts w:eastAsia="Times New Roman"/>
        </w:rPr>
        <w:t>2.2.1.6</w:t>
      </w:r>
      <w:r>
        <w:rPr>
          <w:rFonts w:eastAsia="Times New Roman"/>
        </w:rPr>
        <w:t xml:space="preserve"> </w:t>
      </w:r>
      <w:hyperlink w:anchor="SFG-EvaluationforimpactwithGCschedulerc" w:history="1">
        <w:r>
          <w:rPr>
            <w:rStyle w:val="Hyperlink"/>
            <w:rFonts w:eastAsia="Times New Roman"/>
          </w:rPr>
          <w:t>Evaluation for impact with GC scheduler constraint</w:t>
        </w:r>
      </w:hyperlink>
    </w:p>
    <w:p w14:paraId="227143A9" w14:textId="77777777" w:rsidR="00000000" w:rsidRDefault="00000000">
      <w:pPr>
        <w:numPr>
          <w:ilvl w:val="3"/>
          <w:numId w:val="1"/>
        </w:numPr>
        <w:spacing w:before="100" w:beforeAutospacing="1" w:after="100" w:afterAutospacing="1"/>
        <w:divId w:val="768934646"/>
        <w:rPr>
          <w:rFonts w:eastAsia="Times New Roman"/>
        </w:rPr>
      </w:pPr>
      <w:r>
        <w:rPr>
          <w:rStyle w:val="tocoutline"/>
          <w:rFonts w:eastAsia="Times New Roman"/>
        </w:rPr>
        <w:t>2.2.1.7</w:t>
      </w:r>
      <w:r>
        <w:rPr>
          <w:rFonts w:eastAsia="Times New Roman"/>
        </w:rPr>
        <w:t xml:space="preserve"> </w:t>
      </w:r>
      <w:hyperlink w:anchor="SFG-ProposedSolution" w:history="1">
        <w:r>
          <w:rPr>
            <w:rStyle w:val="Hyperlink"/>
            <w:rFonts w:eastAsia="Times New Roman"/>
          </w:rPr>
          <w:t>Proposed Solution</w:t>
        </w:r>
      </w:hyperlink>
    </w:p>
    <w:p w14:paraId="6E3D72C6"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2.2.2</w:t>
      </w:r>
      <w:r>
        <w:rPr>
          <w:rFonts w:eastAsia="Times New Roman"/>
        </w:rPr>
        <w:t xml:space="preserve"> </w:t>
      </w:r>
      <w:hyperlink w:anchor="SFG-DDPandSFG" w:history="1">
        <w:r>
          <w:rPr>
            <w:rStyle w:val="Hyperlink"/>
            <w:rFonts w:eastAsia="Times New Roman"/>
          </w:rPr>
          <w:t>DDP and SFG</w:t>
        </w:r>
      </w:hyperlink>
    </w:p>
    <w:p w14:paraId="4669019A"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2.3</w:t>
      </w:r>
      <w:r>
        <w:rPr>
          <w:rFonts w:eastAsia="Times New Roman"/>
        </w:rPr>
        <w:t xml:space="preserve"> </w:t>
      </w:r>
      <w:hyperlink w:anchor="SFG-QAPlanforSFG" w:history="1">
        <w:r>
          <w:rPr>
            <w:rStyle w:val="Hyperlink"/>
            <w:rFonts w:eastAsia="Times New Roman"/>
          </w:rPr>
          <w:t>QA Plan for SFG</w:t>
        </w:r>
      </w:hyperlink>
    </w:p>
    <w:p w14:paraId="456F4B89"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2.4</w:t>
      </w:r>
      <w:r>
        <w:rPr>
          <w:rFonts w:eastAsia="Times New Roman"/>
        </w:rPr>
        <w:t xml:space="preserve"> </w:t>
      </w:r>
      <w:hyperlink w:anchor="SFG-SFGandLazyUpdates(suspended)" w:history="1">
        <w:r>
          <w:rPr>
            <w:rStyle w:val="Hyperlink"/>
            <w:rFonts w:eastAsia="Times New Roman"/>
          </w:rPr>
          <w:t>SFG and Lazy Updates (suspended)</w:t>
        </w:r>
      </w:hyperlink>
      <w:r>
        <w:rPr>
          <w:rFonts w:eastAsia="Times New Roman"/>
        </w:rPr>
        <w:t xml:space="preserve"> </w:t>
      </w:r>
    </w:p>
    <w:p w14:paraId="59B19166"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2.4.1</w:t>
      </w:r>
      <w:r>
        <w:rPr>
          <w:rFonts w:eastAsia="Times New Roman"/>
        </w:rPr>
        <w:t xml:space="preserve"> </w:t>
      </w:r>
      <w:hyperlink w:anchor="SFG-Status:SFGwithlazy(suspended)" w:history="1">
        <w:r>
          <w:rPr>
            <w:rStyle w:val="Hyperlink"/>
            <w:rFonts w:eastAsia="Times New Roman"/>
          </w:rPr>
          <w:t>Status: SFG with lazy (suspended)</w:t>
        </w:r>
      </w:hyperlink>
    </w:p>
    <w:p w14:paraId="0C23CC9A"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2.4.2</w:t>
      </w:r>
      <w:r>
        <w:rPr>
          <w:rFonts w:eastAsia="Times New Roman"/>
        </w:rPr>
        <w:t xml:space="preserve"> </w:t>
      </w:r>
      <w:hyperlink w:anchor="SFG-WW14:" w:history="1">
        <w:r>
          <w:rPr>
            <w:rStyle w:val="Hyperlink"/>
            <w:rFonts w:eastAsia="Times New Roman"/>
          </w:rPr>
          <w:t>WW14:</w:t>
        </w:r>
      </w:hyperlink>
    </w:p>
    <w:p w14:paraId="546CDB8D"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2.4.3</w:t>
      </w:r>
      <w:r>
        <w:rPr>
          <w:rFonts w:eastAsia="Times New Roman"/>
        </w:rPr>
        <w:t xml:space="preserve"> </w:t>
      </w:r>
      <w:hyperlink w:anchor="SFG-WW15:" w:history="1">
        <w:r>
          <w:rPr>
            <w:rStyle w:val="Hyperlink"/>
            <w:rFonts w:eastAsia="Times New Roman"/>
          </w:rPr>
          <w:t>WW15:</w:t>
        </w:r>
      </w:hyperlink>
    </w:p>
    <w:p w14:paraId="6F2FA57C"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2.4.4</w:t>
      </w:r>
      <w:r>
        <w:rPr>
          <w:rFonts w:eastAsia="Times New Roman"/>
        </w:rPr>
        <w:t xml:space="preserve"> </w:t>
      </w:r>
      <w:hyperlink w:anchor="SFG-WW16:" w:history="1">
        <w:r>
          <w:rPr>
            <w:rStyle w:val="Hyperlink"/>
            <w:rFonts w:eastAsia="Times New Roman"/>
          </w:rPr>
          <w:t>WW16:</w:t>
        </w:r>
      </w:hyperlink>
    </w:p>
    <w:p w14:paraId="11EC6A27"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2.4.5</w:t>
      </w:r>
      <w:r>
        <w:rPr>
          <w:rFonts w:eastAsia="Times New Roman"/>
        </w:rPr>
        <w:t xml:space="preserve"> </w:t>
      </w:r>
      <w:hyperlink w:anchor="SFG-ww17:" w:history="1">
        <w:r>
          <w:rPr>
            <w:rStyle w:val="Hyperlink"/>
            <w:rFonts w:eastAsia="Times New Roman"/>
          </w:rPr>
          <w:t>ww17:</w:t>
        </w:r>
      </w:hyperlink>
    </w:p>
    <w:p w14:paraId="35B1276C"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2.4.6</w:t>
      </w:r>
      <w:r>
        <w:rPr>
          <w:rFonts w:eastAsia="Times New Roman"/>
        </w:rPr>
        <w:t xml:space="preserve"> </w:t>
      </w:r>
      <w:hyperlink w:anchor="SFG-ww18:" w:history="1">
        <w:r>
          <w:rPr>
            <w:rStyle w:val="Hyperlink"/>
            <w:rFonts w:eastAsia="Times New Roman"/>
          </w:rPr>
          <w:t>ww18:</w:t>
        </w:r>
      </w:hyperlink>
    </w:p>
    <w:p w14:paraId="6842181F"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2.4.7</w:t>
      </w:r>
      <w:r>
        <w:rPr>
          <w:rFonts w:eastAsia="Times New Roman"/>
        </w:rPr>
        <w:t xml:space="preserve"> </w:t>
      </w:r>
      <w:hyperlink w:anchor="SFG-ww19:" w:history="1">
        <w:r>
          <w:rPr>
            <w:rStyle w:val="Hyperlink"/>
            <w:rFonts w:eastAsia="Times New Roman"/>
          </w:rPr>
          <w:t>ww19:</w:t>
        </w:r>
      </w:hyperlink>
    </w:p>
    <w:p w14:paraId="4AA45ED0" w14:textId="77777777" w:rsidR="00000000" w:rsidRDefault="00000000">
      <w:pPr>
        <w:numPr>
          <w:ilvl w:val="2"/>
          <w:numId w:val="1"/>
        </w:numPr>
        <w:spacing w:before="100" w:beforeAutospacing="1" w:after="100" w:afterAutospacing="1"/>
        <w:divId w:val="768934646"/>
        <w:rPr>
          <w:rFonts w:eastAsia="Times New Roman"/>
        </w:rPr>
      </w:pPr>
      <w:r>
        <w:rPr>
          <w:rStyle w:val="tocoutline"/>
          <w:rFonts w:eastAsia="Times New Roman"/>
        </w:rPr>
        <w:t>2.4.8</w:t>
      </w:r>
      <w:r>
        <w:rPr>
          <w:rFonts w:eastAsia="Times New Roman"/>
        </w:rPr>
        <w:t xml:space="preserve"> </w:t>
      </w:r>
      <w:hyperlink w:anchor="SFG-ww20:" w:history="1">
        <w:r>
          <w:rPr>
            <w:rStyle w:val="Hyperlink"/>
            <w:rFonts w:eastAsia="Times New Roman"/>
          </w:rPr>
          <w:t>ww20:</w:t>
        </w:r>
      </w:hyperlink>
    </w:p>
    <w:p w14:paraId="1ED62D94" w14:textId="77777777" w:rsidR="00000000" w:rsidRDefault="00000000">
      <w:pPr>
        <w:numPr>
          <w:ilvl w:val="0"/>
          <w:numId w:val="1"/>
        </w:numPr>
        <w:spacing w:before="100" w:beforeAutospacing="1" w:after="100" w:afterAutospacing="1"/>
        <w:divId w:val="768934646"/>
        <w:rPr>
          <w:rFonts w:eastAsia="Times New Roman"/>
        </w:rPr>
      </w:pPr>
      <w:r>
        <w:rPr>
          <w:rStyle w:val="tocoutline"/>
          <w:rFonts w:eastAsia="Times New Roman"/>
        </w:rPr>
        <w:t>3</w:t>
      </w:r>
      <w:r>
        <w:rPr>
          <w:rFonts w:eastAsia="Times New Roman"/>
        </w:rPr>
        <w:t xml:space="preserve"> </w:t>
      </w:r>
      <w:hyperlink w:anchor="SFG-Background" w:history="1">
        <w:r>
          <w:rPr>
            <w:rStyle w:val="Hyperlink"/>
            <w:rFonts w:eastAsia="Times New Roman"/>
          </w:rPr>
          <w:t>Background</w:t>
        </w:r>
      </w:hyperlink>
      <w:r>
        <w:rPr>
          <w:rFonts w:eastAsia="Times New Roman"/>
        </w:rPr>
        <w:t xml:space="preserve"> </w:t>
      </w:r>
    </w:p>
    <w:p w14:paraId="199F3C58"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3.1</w:t>
      </w:r>
      <w:r>
        <w:rPr>
          <w:rFonts w:eastAsia="Times New Roman"/>
        </w:rPr>
        <w:t xml:space="preserve"> </w:t>
      </w:r>
      <w:hyperlink w:anchor="SFG-MotivationforSFG" w:history="1">
        <w:r>
          <w:rPr>
            <w:rStyle w:val="Hyperlink"/>
            <w:rFonts w:eastAsia="Times New Roman"/>
          </w:rPr>
          <w:t>Motivation for SFG</w:t>
        </w:r>
      </w:hyperlink>
    </w:p>
    <w:p w14:paraId="0CDAAA94"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3.2</w:t>
      </w:r>
      <w:r>
        <w:rPr>
          <w:rFonts w:eastAsia="Times New Roman"/>
        </w:rPr>
        <w:t xml:space="preserve"> </w:t>
      </w:r>
      <w:hyperlink w:anchor="SFG-Design" w:history="1">
        <w:r>
          <w:rPr>
            <w:rStyle w:val="Hyperlink"/>
            <w:rFonts w:eastAsia="Times New Roman"/>
          </w:rPr>
          <w:t>Design</w:t>
        </w:r>
      </w:hyperlink>
    </w:p>
    <w:p w14:paraId="3BCEA27E"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3.3</w:t>
      </w:r>
      <w:r>
        <w:rPr>
          <w:rFonts w:eastAsia="Times New Roman"/>
        </w:rPr>
        <w:t xml:space="preserve"> </w:t>
      </w:r>
      <w:hyperlink w:anchor="SFG-PreviousAttemptsonSFG" w:history="1">
        <w:r>
          <w:rPr>
            <w:rStyle w:val="Hyperlink"/>
            <w:rFonts w:eastAsia="Times New Roman"/>
          </w:rPr>
          <w:t>Previous Attempts on SFG</w:t>
        </w:r>
      </w:hyperlink>
    </w:p>
    <w:p w14:paraId="013C947E" w14:textId="77777777" w:rsidR="00000000" w:rsidRDefault="00000000">
      <w:pPr>
        <w:numPr>
          <w:ilvl w:val="1"/>
          <w:numId w:val="1"/>
        </w:numPr>
        <w:spacing w:before="100" w:beforeAutospacing="1" w:after="100" w:afterAutospacing="1"/>
        <w:divId w:val="768934646"/>
        <w:rPr>
          <w:rFonts w:eastAsia="Times New Roman"/>
        </w:rPr>
      </w:pPr>
      <w:r>
        <w:rPr>
          <w:rStyle w:val="tocoutline"/>
          <w:rFonts w:eastAsia="Times New Roman"/>
        </w:rPr>
        <w:t>3.4</w:t>
      </w:r>
      <w:r>
        <w:rPr>
          <w:rFonts w:eastAsia="Times New Roman"/>
        </w:rPr>
        <w:t xml:space="preserve"> </w:t>
      </w:r>
      <w:hyperlink w:anchor="SFG-References:" w:history="1">
        <w:r>
          <w:rPr>
            <w:rStyle w:val="Hyperlink"/>
            <w:rFonts w:eastAsia="Times New Roman"/>
          </w:rPr>
          <w:t>References:</w:t>
        </w:r>
      </w:hyperlink>
    </w:p>
    <w:p w14:paraId="0C195BA6" w14:textId="77777777" w:rsidR="00000000" w:rsidRDefault="00000000">
      <w:pPr>
        <w:pStyle w:val="Heading1"/>
        <w:rPr>
          <w:rFonts w:eastAsia="Times New Roman"/>
        </w:rPr>
      </w:pPr>
      <w:r>
        <w:rPr>
          <w:rFonts w:eastAsia="Times New Roman"/>
        </w:rPr>
        <w:t>Introduction</w:t>
      </w:r>
    </w:p>
    <w:p w14:paraId="43DDB9C9" w14:textId="77777777" w:rsidR="00000000" w:rsidRDefault="00000000">
      <w:pPr>
        <w:pStyle w:val="NormalWeb"/>
      </w:pPr>
      <w:r>
        <w:t>This page tracks the progress of SFG.</w:t>
      </w:r>
    </w:p>
    <w:p w14:paraId="2C2D2821" w14:textId="77777777" w:rsidR="00000000" w:rsidRDefault="00000000">
      <w:pPr>
        <w:pStyle w:val="Heading1"/>
        <w:rPr>
          <w:rFonts w:eastAsia="Times New Roman"/>
        </w:rPr>
      </w:pPr>
      <w:r>
        <w:rPr>
          <w:rFonts w:eastAsia="Times New Roman"/>
        </w:rPr>
        <w:t>Goal</w:t>
      </w:r>
    </w:p>
    <w:p w14:paraId="5B693C86" w14:textId="77777777" w:rsidR="00000000" w:rsidRDefault="00000000">
      <w:pPr>
        <w:pStyle w:val="NormalWeb"/>
      </w:pPr>
      <w:r>
        <w:lastRenderedPageBreak/>
        <w:t>The goal for sprint 1.16 for SFG:</w:t>
      </w:r>
    </w:p>
    <w:p w14:paraId="6F43C5E8"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Apply SFG on the prefill/prompt stage for Llama 70B inference -  </w:t>
      </w:r>
      <w:hyperlink r:id="rId5" w:history="1">
        <w:r>
          <w:rPr>
            <w:rStyle w:val="Hyperlink"/>
            <w:rFonts w:eastAsia="Times New Roman"/>
          </w:rPr>
          <w:t>SW-178223</w:t>
        </w:r>
      </w:hyperlink>
      <w:r>
        <w:rPr>
          <w:rStyle w:val="jira-issue"/>
          <w:rFonts w:eastAsia="Times New Roman"/>
        </w:rPr>
        <w:t xml:space="preserve"> - </w:t>
      </w:r>
      <w:r>
        <w:rPr>
          <w:rStyle w:val="summary"/>
          <w:rFonts w:eastAsia="Times New Roman"/>
        </w:rPr>
        <w:t>Getting issue details...</w:t>
      </w:r>
      <w:r>
        <w:rPr>
          <w:rStyle w:val="jira-issue"/>
          <w:rFonts w:eastAsia="Times New Roman"/>
        </w:rPr>
        <w:t xml:space="preserve"> </w:t>
      </w:r>
      <w:r>
        <w:rPr>
          <w:rStyle w:val="aui-lozenge"/>
          <w:rFonts w:eastAsia="Times New Roman"/>
        </w:rPr>
        <w:t>STATUS</w:t>
      </w:r>
      <w:r>
        <w:rPr>
          <w:rStyle w:val="jira-issue"/>
          <w:rFonts w:eastAsia="Times New Roman"/>
        </w:rPr>
        <w:t xml:space="preserve"> </w:t>
      </w:r>
    </w:p>
    <w:p w14:paraId="160C3E55"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Architecture for SFG and torch.compile - </w:t>
      </w:r>
      <w:hyperlink r:id="rId6" w:history="1">
        <w:r>
          <w:rPr>
            <w:rStyle w:val="Hyperlink"/>
            <w:rFonts w:eastAsia="Times New Roman"/>
          </w:rPr>
          <w:t>SW-171190</w:t>
        </w:r>
      </w:hyperlink>
      <w:r>
        <w:rPr>
          <w:rStyle w:val="jira-issue"/>
          <w:rFonts w:eastAsia="Times New Roman"/>
        </w:rPr>
        <w:t xml:space="preserve"> - </w:t>
      </w:r>
      <w:r>
        <w:rPr>
          <w:rStyle w:val="summary"/>
          <w:rFonts w:eastAsia="Times New Roman"/>
        </w:rPr>
        <w:t>Getting issue details...</w:t>
      </w:r>
      <w:r>
        <w:rPr>
          <w:rStyle w:val="jira-issue"/>
          <w:rFonts w:eastAsia="Times New Roman"/>
        </w:rPr>
        <w:t xml:space="preserve"> </w:t>
      </w:r>
      <w:r>
        <w:rPr>
          <w:rStyle w:val="aui-lozenge"/>
          <w:rFonts w:eastAsia="Times New Roman"/>
        </w:rPr>
        <w:t>STATUS</w:t>
      </w:r>
      <w:r>
        <w:rPr>
          <w:rStyle w:val="jira-issue"/>
          <w:rFonts w:eastAsia="Times New Roman"/>
        </w:rPr>
        <w:t xml:space="preserve"> </w:t>
      </w:r>
      <w:r>
        <w:rPr>
          <w:rFonts w:eastAsia="Times New Roman"/>
        </w:rPr>
        <w:t> </w:t>
      </w:r>
    </w:p>
    <w:p w14:paraId="6EC00FD4" w14:textId="77777777" w:rsidR="00000000" w:rsidRDefault="00000000">
      <w:pPr>
        <w:pStyle w:val="NormalWeb"/>
      </w:pPr>
      <w:r>
        <w:t>Apart from these, the following stretch goals will be looked at. This will go beyond 1.16, but they would be essential for the adoption of SFG in future, especially to determine the ROI on torch.compile side going forward.</w:t>
      </w:r>
    </w:p>
    <w:p w14:paraId="592C26C2" w14:textId="77777777" w:rsidR="00000000" w:rsidRDefault="00000000">
      <w:pPr>
        <w:numPr>
          <w:ilvl w:val="0"/>
          <w:numId w:val="3"/>
        </w:numPr>
        <w:spacing w:before="100" w:beforeAutospacing="1" w:after="100" w:afterAutospacing="1"/>
        <w:rPr>
          <w:rFonts w:eastAsia="Times New Roman"/>
        </w:rPr>
      </w:pPr>
      <w:r>
        <w:rPr>
          <w:rFonts w:eastAsia="Times New Roman"/>
        </w:rPr>
        <w:t>Stretch goal - QA plan for SFG to ensure maturity of stack</w:t>
      </w:r>
    </w:p>
    <w:p w14:paraId="0DD7CC4D" w14:textId="77777777" w:rsidR="00000000" w:rsidRDefault="00000000">
      <w:pPr>
        <w:numPr>
          <w:ilvl w:val="0"/>
          <w:numId w:val="3"/>
        </w:numPr>
        <w:spacing w:before="100" w:beforeAutospacing="1" w:after="100" w:afterAutospacing="1"/>
        <w:rPr>
          <w:rFonts w:eastAsia="Times New Roman"/>
        </w:rPr>
      </w:pPr>
      <w:r>
        <w:rPr>
          <w:rFonts w:eastAsia="Times New Roman"/>
        </w:rPr>
        <w:t>Stretch goal - Guideline for applicability of SFG for a use case</w:t>
      </w:r>
    </w:p>
    <w:p w14:paraId="2AC56810" w14:textId="77777777" w:rsidR="00000000" w:rsidRDefault="00000000">
      <w:pPr>
        <w:pStyle w:val="Heading2"/>
        <w:rPr>
          <w:rFonts w:eastAsia="Times New Roman"/>
        </w:rPr>
      </w:pPr>
      <w:r>
        <w:rPr>
          <w:rStyle w:val="normaltextrun"/>
          <w:rFonts w:eastAsia="Times New Roman"/>
          <w:color w:val="000000"/>
        </w:rPr>
        <w:t>Llama 70B Prompt Stage SFG with torch.compile</w:t>
      </w:r>
    </w:p>
    <w:p w14:paraId="7235E93A" w14:textId="77777777" w:rsidR="00000000" w:rsidRDefault="00000000">
      <w:pPr>
        <w:pStyle w:val="Heading3"/>
        <w:rPr>
          <w:rFonts w:eastAsia="Times New Roman"/>
        </w:rPr>
      </w:pPr>
      <w:r>
        <w:rPr>
          <w:rStyle w:val="normaltextrun"/>
          <w:rFonts w:eastAsia="Times New Roman"/>
          <w:color w:val="000000"/>
        </w:rPr>
        <w:t>Status: SFG with torch.compile</w:t>
      </w:r>
    </w:p>
    <w:p w14:paraId="194157D9" w14:textId="77777777" w:rsidR="00000000" w:rsidRDefault="00000000">
      <w:pPr>
        <w:pStyle w:val="NormalWeb"/>
      </w:pPr>
      <w:r>
        <w:rPr>
          <w:rStyle w:val="normaltextrun"/>
          <w:color w:val="000000"/>
        </w:rPr>
        <w:t>SFG with attention split vs no SFG and no attention split</w:t>
      </w:r>
    </w:p>
    <w:p w14:paraId="7AD3EA62" w14:textId="77777777" w:rsidR="00000000" w:rsidRDefault="00000000">
      <w:pPr>
        <w:numPr>
          <w:ilvl w:val="0"/>
          <w:numId w:val="4"/>
        </w:numPr>
        <w:spacing w:before="100" w:beforeAutospacing="1" w:after="100" w:afterAutospacing="1"/>
        <w:rPr>
          <w:rFonts w:eastAsia="Times New Roman"/>
        </w:rPr>
      </w:pPr>
      <w:r>
        <w:rPr>
          <w:rStyle w:val="normaltextrun"/>
          <w:rFonts w:eastAsia="Times New Roman"/>
          <w:color w:val="000000"/>
        </w:rPr>
        <w:t>Model run: LLAMA3.1 70B model</w:t>
      </w:r>
    </w:p>
    <w:p w14:paraId="2ED3A78A" w14:textId="77777777" w:rsidR="00000000" w:rsidRDefault="00000000">
      <w:pPr>
        <w:numPr>
          <w:ilvl w:val="0"/>
          <w:numId w:val="4"/>
        </w:numPr>
        <w:spacing w:before="100" w:beforeAutospacing="1" w:after="100" w:afterAutospacing="1"/>
        <w:rPr>
          <w:rFonts w:eastAsia="Times New Roman"/>
        </w:rPr>
      </w:pPr>
      <w:r>
        <w:rPr>
          <w:rStyle w:val="normaltextrun"/>
          <w:rFonts w:eastAsia="Times New Roman"/>
          <w:color w:val="000000"/>
        </w:rPr>
        <w:t>Device: Gaudi3</w:t>
      </w:r>
    </w:p>
    <w:p w14:paraId="08CF2F61" w14:textId="77777777" w:rsidR="00000000" w:rsidRDefault="00000000">
      <w:pPr>
        <w:numPr>
          <w:ilvl w:val="0"/>
          <w:numId w:val="4"/>
        </w:numPr>
        <w:spacing w:before="100" w:beforeAutospacing="1" w:after="100" w:afterAutospacing="1"/>
        <w:rPr>
          <w:rFonts w:eastAsia="Times New Roman"/>
        </w:rPr>
      </w:pPr>
      <w:r>
        <w:rPr>
          <w:rStyle w:val="normaltextrun"/>
          <w:rFonts w:eastAsia="Times New Roman"/>
          <w:color w:val="000000"/>
        </w:rPr>
        <w:t>Build: 1.21.0:275</w:t>
      </w:r>
    </w:p>
    <w:p w14:paraId="0F595257" w14:textId="77777777" w:rsidR="00000000" w:rsidRDefault="00000000">
      <w:pPr>
        <w:numPr>
          <w:ilvl w:val="0"/>
          <w:numId w:val="4"/>
        </w:numPr>
        <w:spacing w:before="100" w:beforeAutospacing="1" w:after="100" w:afterAutospacing="1"/>
        <w:rPr>
          <w:rFonts w:eastAsia="Times New Roman"/>
        </w:rPr>
      </w:pPr>
      <w:r>
        <w:rPr>
          <w:rStyle w:val="normaltextrun"/>
          <w:rFonts w:eastAsia="Times New Roman"/>
          <w:color w:val="000000"/>
        </w:rPr>
        <w:t>Trace files: /software/users/magarwal/sfg_traces/llama_3.1_70b/</w:t>
      </w:r>
      <w:r>
        <w:rPr>
          <w:rFonts w:eastAsia="Times New Roman"/>
        </w:rPr>
        <w:t xml:space="preserve"> </w:t>
      </w:r>
    </w:p>
    <w:p w14:paraId="70B88CA0" w14:textId="77777777" w:rsidR="00000000" w:rsidRDefault="00000000">
      <w:pPr>
        <w:pStyle w:val="NormalWeb"/>
        <w:numPr>
          <w:ilvl w:val="1"/>
          <w:numId w:val="4"/>
        </w:numPr>
      </w:pPr>
      <w:r>
        <w:rPr>
          <w:rStyle w:val="normaltextrun"/>
          <w:u w:val="single"/>
        </w:rPr>
        <w:t>N</w:t>
      </w:r>
      <w:r>
        <w:rPr>
          <w:rStyle w:val="Strong"/>
        </w:rPr>
        <w:t xml:space="preserve">: </w:t>
      </w:r>
      <w:r>
        <w:t>/software/users/magarwal/sfg_traces/llama_3.1_70b/without_SFG/trace_dir/default_profiling_3758888.hltv</w:t>
      </w:r>
    </w:p>
    <w:p w14:paraId="72F7B8BA" w14:textId="77777777" w:rsidR="00000000" w:rsidRDefault="00000000">
      <w:pPr>
        <w:pStyle w:val="NormalWeb"/>
        <w:numPr>
          <w:ilvl w:val="1"/>
          <w:numId w:val="4"/>
        </w:numPr>
      </w:pPr>
      <w:r>
        <w:rPr>
          <w:u w:val="single"/>
        </w:rPr>
        <w:t>SFG </w:t>
      </w:r>
      <w:r>
        <w:rPr>
          <w:rStyle w:val="normaltextrun"/>
          <w:color w:val="000000"/>
          <w:u w:val="single"/>
        </w:rPr>
        <w:t>with attention split</w:t>
      </w:r>
      <w:r>
        <w:rPr>
          <w:u w:val="single"/>
        </w:rPr>
        <w:t>:</w:t>
      </w:r>
      <w:r>
        <w:t xml:space="preserve"> /software/users/magarwal/sfg_traces/llama_3.1_70b/with_SFG/default_profiling_3068033.hltv</w:t>
      </w:r>
    </w:p>
    <w:p w14:paraId="2476B946" w14:textId="77777777" w:rsidR="00000000" w:rsidRDefault="00000000">
      <w:pPr>
        <w:pStyle w:val="NormalWeb"/>
        <w:numPr>
          <w:ilvl w:val="0"/>
          <w:numId w:val="4"/>
        </w:numPr>
      </w:pPr>
      <w:r>
        <w:t>Commands used</w:t>
      </w:r>
    </w:p>
    <w:p w14:paraId="79AE7616" w14:textId="77777777" w:rsidR="00000000" w:rsidRDefault="00000000">
      <w:pPr>
        <w:pStyle w:val="NormalWeb"/>
        <w:ind w:left="720"/>
      </w:pPr>
      <w:r>
        <w:t>hl-prof-config -gaudi3 -e off -phase=multi-enq -use-template profile_api_with_nics -o ./trace_dir -g 1-1000 --host-start-disabled off</w:t>
      </w:r>
    </w:p>
    <w:p w14:paraId="34F52B05" w14:textId="77777777" w:rsidR="00000000" w:rsidRDefault="00000000">
      <w:pPr>
        <w:pStyle w:val="NormalWeb"/>
        <w:ind w:left="720"/>
      </w:pPr>
      <w:r>
        <w:rPr>
          <w:rStyle w:val="Strong"/>
          <w:u w:val="single"/>
        </w:rPr>
        <w:t>Without SFG command: </w:t>
      </w:r>
    </w:p>
    <w:p w14:paraId="3C803090" w14:textId="77777777" w:rsidR="00000000" w:rsidRDefault="00000000">
      <w:pPr>
        <w:pStyle w:val="NormalWeb"/>
        <w:ind w:left="720"/>
      </w:pPr>
      <w:r>
        <w:t>HABANA_PROFILE_WRITE_HLTV_WITH_HOST=1 HABANA_PROFILE=1 PT_HPU_LAZY_MODE=0 python3 ../gaudi_spawn.py --use_deepspeed --world_size 8 run_generation.py \</w:t>
      </w:r>
      <w:r>
        <w:br/>
        <w:t>--model_name_or_path /mnt/weka/data/pytorch/llama3.1/Meta-Llama-3.1-70B-Instruct/ --attn_softmax_bf16 \</w:t>
      </w:r>
      <w:r>
        <w:br/>
        <w:t>--use_kv_cache --max_new_tokens 2048 --bf16 --batch_size 330 --use_flash_attention --flash_attention_recompute \</w:t>
      </w:r>
      <w:r>
        <w:br/>
        <w:t>--bucket_size=128 --bucket_internal --trim_logits --max_input_tokens 2048 --warmup 2 --torch_compile --regional_compile --cache_size_limit 128</w:t>
      </w:r>
    </w:p>
    <w:p w14:paraId="1CD3E4AC" w14:textId="77777777" w:rsidR="00000000" w:rsidRDefault="00000000">
      <w:pPr>
        <w:pStyle w:val="NormalWeb"/>
        <w:ind w:left="720"/>
      </w:pPr>
    </w:p>
    <w:p w14:paraId="07F86498" w14:textId="77777777" w:rsidR="00000000" w:rsidRDefault="00000000">
      <w:pPr>
        <w:pStyle w:val="NormalWeb"/>
        <w:ind w:left="720"/>
      </w:pPr>
      <w:r>
        <w:rPr>
          <w:rStyle w:val="Strong"/>
          <w:u w:val="single"/>
        </w:rPr>
        <w:t>With SFG command:</w:t>
      </w:r>
    </w:p>
    <w:p w14:paraId="5F37C0FB" w14:textId="77777777" w:rsidR="00000000" w:rsidRDefault="00000000">
      <w:pPr>
        <w:pStyle w:val="NormalWeb"/>
        <w:ind w:left="720"/>
      </w:pPr>
      <w:r>
        <w:t>HABANA_PROFILE_WRITE_HLTV_WITH_HOST=1 HABANA_PROFILE=1 PT_HPU_ENABLE_SFG=1 PT_HPU_ENABLE_LAZY_COLLECTIVES=1 PT_HPU_ENABLE_ALLREDUCE_GRAPH_SPLIT=0 PT_HPU_LAZY_MODE=0 PT_HPU_ENABLE_WAITTENSOR_GRAPH_SPLIT=0 \</w:t>
      </w:r>
      <w:r>
        <w:br/>
        <w:t>python3 ../gaudi_spawn.py --use_deepspeed --world_size 8 run_generation.py   \</w:t>
      </w:r>
      <w:r>
        <w:br/>
        <w:t>--model_name_or_path /mnt/weka/data/pytorch/llama3.1/Meta-Llama-3.1-70B-Instruct/  --attn_softmax_bf16 \</w:t>
      </w:r>
      <w:r>
        <w:br/>
        <w:t>--use_kv_cache --max_new_tokens 2048 --bf16 --batch_size 330 --use_flash_attention --flash_attention_recompute  \</w:t>
      </w:r>
      <w:r>
        <w:br/>
        <w:t>--bucket_size=128 --bucket_internal  --trim_logits --max_input_tokens 2048  --warmup 2 --torch_compile --attn_batch_split 3  --regional_compile --cache_size_limit 128</w:t>
      </w:r>
    </w:p>
    <w:p w14:paraId="78F34C00" w14:textId="77777777" w:rsidR="00000000" w:rsidRDefault="00000000">
      <w:pPr>
        <w:pStyle w:val="NormalWeb"/>
      </w:pPr>
    </w:p>
    <w:p w14:paraId="28B78EA4"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Trace results </w:t>
      </w:r>
    </w:p>
    <w:p w14:paraId="24E8001F" w14:textId="77777777" w:rsidR="00000000" w:rsidRDefault="00000000">
      <w:pPr>
        <w:numPr>
          <w:ilvl w:val="1"/>
          <w:numId w:val="5"/>
        </w:numPr>
        <w:spacing w:before="100" w:beforeAutospacing="1" w:after="100" w:afterAutospacing="1"/>
        <w:rPr>
          <w:rFonts w:eastAsia="Times New Roman"/>
        </w:rPr>
      </w:pPr>
      <w:r>
        <w:rPr>
          <w:rStyle w:val="normaltextrun"/>
          <w:rFonts w:eastAsia="Times New Roman"/>
          <w:color w:val="000000"/>
        </w:rPr>
        <w:t>No SFG and no attention split</w:t>
      </w:r>
    </w:p>
    <w:p w14:paraId="7359773B" w14:textId="77777777" w:rsidR="00000000" w:rsidRDefault="00000000">
      <w:pPr>
        <w:pStyle w:val="NormalWeb"/>
      </w:pPr>
      <w:r>
        <w:t> </w:t>
      </w:r>
      <w:r>
        <w:rPr>
          <w:noProof/>
        </w:rPr>
        <w:drawing>
          <wp:inline distT="0" distB="0" distL="0" distR="0" wp14:anchorId="226737A0" wp14:editId="31F8E002">
            <wp:extent cx="4457700"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2482850"/>
                    </a:xfrm>
                    <a:prstGeom prst="rect">
                      <a:avLst/>
                    </a:prstGeom>
                    <a:noFill/>
                    <a:ln>
                      <a:noFill/>
                    </a:ln>
                  </pic:spPr>
                </pic:pic>
              </a:graphicData>
            </a:graphic>
          </wp:inline>
        </w:drawing>
      </w:r>
    </w:p>
    <w:p w14:paraId="4A4007B2" w14:textId="77777777" w:rsidR="00000000" w:rsidRDefault="00000000">
      <w:pPr>
        <w:numPr>
          <w:ilvl w:val="0"/>
          <w:numId w:val="6"/>
        </w:numPr>
        <w:spacing w:before="100" w:beforeAutospacing="1" w:after="100" w:afterAutospacing="1"/>
        <w:ind w:left="1440"/>
        <w:rPr>
          <w:rFonts w:eastAsia="Times New Roman"/>
        </w:rPr>
      </w:pPr>
    </w:p>
    <w:p w14:paraId="15741BD9" w14:textId="77777777" w:rsidR="00000000" w:rsidRDefault="00000000">
      <w:pPr>
        <w:numPr>
          <w:ilvl w:val="1"/>
          <w:numId w:val="6"/>
        </w:numPr>
        <w:spacing w:before="100" w:beforeAutospacing="1" w:after="100" w:afterAutospacing="1"/>
        <w:rPr>
          <w:rFonts w:eastAsia="Times New Roman"/>
        </w:rPr>
      </w:pPr>
      <w:r>
        <w:rPr>
          <w:rStyle w:val="normaltextrun"/>
          <w:rFonts w:eastAsia="Times New Roman"/>
          <w:color w:val="000000"/>
        </w:rPr>
        <w:t>SFG with attention split</w:t>
      </w:r>
    </w:p>
    <w:p w14:paraId="225D01B1" w14:textId="77777777" w:rsidR="00000000" w:rsidRDefault="00000000">
      <w:pPr>
        <w:pStyle w:val="NormalWeb"/>
      </w:pPr>
      <w:r>
        <w:rPr>
          <w:noProof/>
          <w:color w:val="000000"/>
        </w:rPr>
        <w:lastRenderedPageBreak/>
        <w:drawing>
          <wp:inline distT="0" distB="0" distL="0" distR="0" wp14:anchorId="2D19BBF5" wp14:editId="2893322E">
            <wp:extent cx="44577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2038350"/>
                    </a:xfrm>
                    <a:prstGeom prst="rect">
                      <a:avLst/>
                    </a:prstGeom>
                    <a:noFill/>
                    <a:ln>
                      <a:noFill/>
                    </a:ln>
                  </pic:spPr>
                </pic:pic>
              </a:graphicData>
            </a:graphic>
          </wp:inline>
        </w:drawing>
      </w:r>
    </w:p>
    <w:p w14:paraId="65169D12" w14:textId="77777777" w:rsidR="00000000" w:rsidRDefault="00000000">
      <w:pPr>
        <w:pStyle w:val="NormalWeb"/>
      </w:pPr>
    </w:p>
    <w:p w14:paraId="2F94971A" w14:textId="77777777" w:rsidR="00000000" w:rsidRDefault="00000000">
      <w:pPr>
        <w:numPr>
          <w:ilvl w:val="0"/>
          <w:numId w:val="7"/>
        </w:numPr>
        <w:spacing w:before="100" w:beforeAutospacing="1" w:after="100" w:afterAutospacing="1"/>
        <w:rPr>
          <w:rFonts w:eastAsia="Times New Roman"/>
        </w:rPr>
      </w:pPr>
      <w:r>
        <w:rPr>
          <w:rStyle w:val="normaltextrun"/>
          <w:rFonts w:eastAsia="Times New Roman"/>
          <w:color w:val="000000"/>
        </w:rPr>
        <w:t>Throughput measurement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868"/>
        <w:gridCol w:w="1404"/>
        <w:gridCol w:w="2072"/>
      </w:tblGrid>
      <w:tr w:rsidR="00000000" w14:paraId="4DCFA360" w14:textId="77777777">
        <w:trPr>
          <w:divId w:val="49789298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598EF" w14:textId="77777777" w:rsidR="00000000" w:rsidRDefault="00000000">
            <w:pPr>
              <w:jc w:val="center"/>
              <w:rPr>
                <w:rFonts w:eastAsia="Times New Roman"/>
                <w:b/>
                <w:bCs/>
              </w:rPr>
            </w:pPr>
            <w:r>
              <w:rPr>
                <w:rFonts w:eastAsia="Times New Roman"/>
                <w:b/>
                <w:bCs/>
              </w:rPr>
              <w:t>Configurations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78F685" w14:textId="77777777" w:rsidR="00000000" w:rsidRDefault="00000000">
            <w:pPr>
              <w:jc w:val="center"/>
              <w:rPr>
                <w:rFonts w:eastAsia="Times New Roman"/>
                <w:b/>
                <w:bCs/>
              </w:rPr>
            </w:pPr>
            <w:r>
              <w:rPr>
                <w:rFonts w:eastAsia="Times New Roman"/>
                <w:b/>
                <w:bCs/>
              </w:rPr>
              <w:t>Throughput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62328" w14:textId="77777777" w:rsidR="00000000" w:rsidRDefault="00000000">
            <w:pPr>
              <w:jc w:val="center"/>
              <w:rPr>
                <w:rFonts w:eastAsia="Times New Roman"/>
                <w:b/>
                <w:bCs/>
              </w:rPr>
            </w:pPr>
            <w:r>
              <w:rPr>
                <w:rFonts w:eastAsia="Times New Roman"/>
                <w:b/>
                <w:bCs/>
              </w:rPr>
              <w:t>Percentage vs Default</w:t>
            </w:r>
          </w:p>
        </w:tc>
      </w:tr>
      <w:tr w:rsidR="00000000" w14:paraId="169833C8" w14:textId="77777777">
        <w:trPr>
          <w:divId w:val="4978929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B7EA8" w14:textId="77777777" w:rsidR="00000000" w:rsidRDefault="00000000">
            <w:pPr>
              <w:rPr>
                <w:rFonts w:eastAsia="Times New Roman"/>
              </w:rPr>
            </w:pPr>
            <w:r>
              <w:rPr>
                <w:rFonts w:eastAsia="Times New Roman"/>
              </w:rPr>
              <w:t>Default model run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6B246" w14:textId="77777777" w:rsidR="00000000" w:rsidRDefault="00000000">
            <w:pPr>
              <w:rPr>
                <w:rFonts w:eastAsia="Times New Roman"/>
              </w:rPr>
            </w:pPr>
            <w:r>
              <w:rPr>
                <w:rFonts w:eastAsia="Times New Roman"/>
              </w:rPr>
              <w:t>6531.15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1E699" w14:textId="77777777" w:rsidR="00000000" w:rsidRDefault="00000000">
            <w:pPr>
              <w:rPr>
                <w:rFonts w:eastAsia="Times New Roman"/>
              </w:rPr>
            </w:pPr>
            <w:r>
              <w:rPr>
                <w:rFonts w:eastAsia="Times New Roman"/>
              </w:rPr>
              <w:t>100.00%</w:t>
            </w:r>
          </w:p>
        </w:tc>
      </w:tr>
      <w:tr w:rsidR="00000000" w14:paraId="7AB76A60" w14:textId="77777777">
        <w:trPr>
          <w:divId w:val="4978929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74779" w14:textId="77777777" w:rsidR="00000000" w:rsidRDefault="00000000">
            <w:pPr>
              <w:rPr>
                <w:rFonts w:eastAsia="Times New Roman"/>
              </w:rPr>
            </w:pPr>
            <w:r>
              <w:rPr>
                <w:rFonts w:eastAsia="Times New Roman"/>
              </w:rPr>
              <w:t>Model with attention batch split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DDDE8" w14:textId="77777777" w:rsidR="00000000" w:rsidRDefault="00000000">
            <w:pPr>
              <w:rPr>
                <w:rFonts w:eastAsia="Times New Roman"/>
              </w:rPr>
            </w:pPr>
            <w:r>
              <w:rPr>
                <w:rFonts w:eastAsia="Times New Roman"/>
              </w:rPr>
              <w:t>6685.38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719D9" w14:textId="77777777" w:rsidR="00000000" w:rsidRDefault="00000000">
            <w:pPr>
              <w:rPr>
                <w:rFonts w:eastAsia="Times New Roman"/>
              </w:rPr>
            </w:pPr>
            <w:r>
              <w:rPr>
                <w:rFonts w:eastAsia="Times New Roman"/>
              </w:rPr>
              <w:t>102.36%</w:t>
            </w:r>
          </w:p>
        </w:tc>
      </w:tr>
      <w:tr w:rsidR="00000000" w14:paraId="31C87426" w14:textId="77777777">
        <w:trPr>
          <w:divId w:val="4978929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8EF31" w14:textId="77777777" w:rsidR="00000000" w:rsidRDefault="00000000">
            <w:pPr>
              <w:rPr>
                <w:rFonts w:eastAsia="Times New Roman"/>
              </w:rPr>
            </w:pPr>
            <w:r>
              <w:rPr>
                <w:rFonts w:eastAsia="Times New Roman"/>
              </w:rPr>
              <w:t>Model with attention batch split and disabling wait tensor split without SFG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D10A0" w14:textId="77777777" w:rsidR="00000000" w:rsidRDefault="00000000">
            <w:pPr>
              <w:rPr>
                <w:rFonts w:eastAsia="Times New Roman"/>
              </w:rPr>
            </w:pPr>
            <w:r>
              <w:rPr>
                <w:rFonts w:eastAsia="Times New Roman"/>
              </w:rPr>
              <w:t>6628.69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3C48E" w14:textId="77777777" w:rsidR="00000000" w:rsidRDefault="00000000">
            <w:pPr>
              <w:rPr>
                <w:rFonts w:eastAsia="Times New Roman"/>
              </w:rPr>
            </w:pPr>
            <w:r>
              <w:rPr>
                <w:rFonts w:eastAsia="Times New Roman"/>
              </w:rPr>
              <w:t>101.49%</w:t>
            </w:r>
          </w:p>
        </w:tc>
      </w:tr>
      <w:tr w:rsidR="00000000" w14:paraId="18FCB4D9" w14:textId="77777777">
        <w:trPr>
          <w:divId w:val="4978929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C933E" w14:textId="77777777" w:rsidR="00000000" w:rsidRDefault="00000000">
            <w:pPr>
              <w:rPr>
                <w:rFonts w:eastAsia="Times New Roman"/>
              </w:rPr>
            </w:pPr>
            <w:r>
              <w:rPr>
                <w:rFonts w:eastAsia="Times New Roman"/>
              </w:rPr>
              <w:t>Model with attention batch split and disabling wait tensor split with SFG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9AFA1" w14:textId="77777777" w:rsidR="00000000" w:rsidRDefault="00000000">
            <w:pPr>
              <w:rPr>
                <w:rFonts w:eastAsia="Times New Roman"/>
              </w:rPr>
            </w:pPr>
            <w:r>
              <w:rPr>
                <w:rFonts w:eastAsia="Times New Roman"/>
              </w:rPr>
              <w:t>6723.61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381F1" w14:textId="77777777" w:rsidR="00000000" w:rsidRDefault="00000000">
            <w:pPr>
              <w:rPr>
                <w:rFonts w:eastAsia="Times New Roman"/>
              </w:rPr>
            </w:pPr>
            <w:r>
              <w:rPr>
                <w:rFonts w:eastAsia="Times New Roman"/>
              </w:rPr>
              <w:t>102.95%</w:t>
            </w:r>
          </w:p>
        </w:tc>
      </w:tr>
    </w:tbl>
    <w:p w14:paraId="31B2A873" w14:textId="77777777" w:rsidR="00000000" w:rsidRDefault="00000000">
      <w:pPr>
        <w:pStyle w:val="NormalWeb"/>
      </w:pPr>
    </w:p>
    <w:p w14:paraId="2DF4FF6C"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Next steps: </w:t>
      </w:r>
    </w:p>
    <w:p w14:paraId="2AF79C31" w14:textId="77777777" w:rsidR="00000000" w:rsidRDefault="00000000">
      <w:pPr>
        <w:numPr>
          <w:ilvl w:val="1"/>
          <w:numId w:val="8"/>
        </w:numPr>
        <w:spacing w:before="100" w:beforeAutospacing="1" w:after="100" w:afterAutospacing="1"/>
        <w:rPr>
          <w:rFonts w:eastAsia="Times New Roman"/>
        </w:rPr>
      </w:pPr>
      <w:r>
        <w:rPr>
          <w:rFonts w:eastAsia="Times New Roman"/>
        </w:rPr>
        <w:t>Evaluate why the prompt stage perf gain doesn't contribute a lot to the overall throughput</w:t>
      </w:r>
    </w:p>
    <w:p w14:paraId="782FC1FD" w14:textId="77777777" w:rsidR="00000000" w:rsidRDefault="00000000">
      <w:pPr>
        <w:pStyle w:val="NormalWeb"/>
      </w:pPr>
    </w:p>
    <w:tbl>
      <w:tblPr>
        <w:tblW w:w="467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593"/>
        <w:gridCol w:w="1057"/>
        <w:gridCol w:w="1670"/>
        <w:gridCol w:w="1044"/>
        <w:gridCol w:w="1097"/>
        <w:gridCol w:w="3890"/>
      </w:tblGrid>
      <w:tr w:rsidR="00000000" w14:paraId="2810FA24" w14:textId="77777777">
        <w:trPr>
          <w:divId w:val="58048159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1FDF8" w14:textId="77777777" w:rsidR="00000000" w:rsidRDefault="00000000">
            <w:pPr>
              <w:jc w:val="center"/>
              <w:rPr>
                <w:rFonts w:eastAsia="Times New Roman"/>
                <w:b/>
                <w:bCs/>
              </w:rPr>
            </w:pPr>
            <w:r>
              <w:rPr>
                <w:rFonts w:eastAsia="Times New Roman"/>
                <w:b/>
                <w:bCs/>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90510" w14:textId="77777777" w:rsidR="00000000" w:rsidRDefault="00000000">
            <w:pPr>
              <w:jc w:val="center"/>
              <w:rPr>
                <w:rFonts w:eastAsia="Times New Roman"/>
                <w:b/>
                <w:bCs/>
              </w:rPr>
            </w:pPr>
            <w:r>
              <w:rPr>
                <w:rFonts w:eastAsia="Times New Roman"/>
                <w:b/>
                <w:bCs/>
              </w:rPr>
              <w:t>JIRA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3F4DB" w14:textId="77777777" w:rsidR="00000000" w:rsidRDefault="00000000">
            <w:pPr>
              <w:jc w:val="center"/>
              <w:rPr>
                <w:rFonts w:eastAsia="Times New Roman"/>
                <w:b/>
                <w:bCs/>
              </w:rPr>
            </w:pPr>
            <w:r>
              <w:rPr>
                <w:rFonts w:eastAsia="Times New Roman"/>
                <w:b/>
                <w:bCs/>
              </w:rPr>
              <w:t>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53852"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E758F" w14:textId="77777777" w:rsidR="00000000" w:rsidRDefault="00000000">
            <w:pPr>
              <w:jc w:val="center"/>
              <w:rPr>
                <w:rFonts w:eastAsia="Times New Roman"/>
                <w:b/>
                <w:bCs/>
              </w:rPr>
            </w:pPr>
            <w:r>
              <w:rPr>
                <w:rFonts w:eastAsia="Times New Roman"/>
                <w:b/>
                <w:bCs/>
              </w:rPr>
              <w:t>Expected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0CBA3" w14:textId="77777777" w:rsidR="00000000" w:rsidRDefault="00000000">
            <w:pPr>
              <w:jc w:val="center"/>
              <w:rPr>
                <w:rFonts w:eastAsia="Times New Roman"/>
                <w:b/>
                <w:bCs/>
              </w:rPr>
            </w:pPr>
            <w:r>
              <w:rPr>
                <w:rFonts w:eastAsia="Times New Roman"/>
                <w:b/>
                <w:bCs/>
              </w:rPr>
              <w:t>Comments</w:t>
            </w:r>
          </w:p>
        </w:tc>
      </w:tr>
      <w:tr w:rsidR="00000000" w14:paraId="19219C15"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590D52" w14:textId="77777777" w:rsidR="00000000" w:rsidRDefault="00000000">
            <w:pPr>
              <w:pStyle w:val="NormalWeb"/>
            </w:pPr>
            <w:r>
              <w:rPr>
                <w:color w:val="172B4D"/>
              </w:rPr>
              <w:lastRenderedPageBreak/>
              <w:t>LLama inference script modification to enable SFG with torch.compile (prompt stage)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0DF41" w14:textId="77777777" w:rsidR="00000000" w:rsidRDefault="00000000">
            <w:pPr>
              <w:pStyle w:val="NormalWeb"/>
              <w:divId w:val="1733428712"/>
            </w:pPr>
            <w:hyperlink r:id="rId9" w:history="1">
              <w:r>
                <w:rPr>
                  <w:rStyle w:val="Hyperlink"/>
                </w:rPr>
                <w:t>SW-214794</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179A3" w14:textId="77777777" w:rsidR="00000000" w:rsidRDefault="00000000">
            <w:pPr>
              <w:pStyle w:val="NormalWeb"/>
            </w:pPr>
            <w:r>
              <w:t>Chen,</w:t>
            </w:r>
          </w:p>
          <w:p w14:paraId="2A841E75" w14:textId="77777777" w:rsidR="00000000" w:rsidRDefault="00000000">
            <w:pPr>
              <w:pStyle w:val="NormalWeb"/>
            </w:pPr>
            <w:r>
              <w:t>Amit C (for analysis and bridge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149D8" w14:textId="77777777" w:rsidR="00000000" w:rsidRDefault="00000000">
            <w:pPr>
              <w:rPr>
                <w:rFonts w:eastAsia="Times New Roman"/>
              </w:rPr>
            </w:pPr>
            <w:r>
              <w:rPr>
                <w:rFonts w:eastAsia="Times New Roman"/>
              </w:rPr>
              <w:t>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AA70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797C9" w14:textId="77777777" w:rsidR="00000000" w:rsidRDefault="00000000">
            <w:pPr>
              <w:pStyle w:val="NormalWeb"/>
              <w:divId w:val="355037839"/>
            </w:pPr>
            <w:r>
              <w:t>Enabling SFG with torch.compile on LLama </w:t>
            </w:r>
          </w:p>
          <w:p w14:paraId="2906A960" w14:textId="6D03D082" w:rsidR="00000000" w:rsidRDefault="00000000">
            <w:pPr>
              <w:pStyle w:val="NormalWeb"/>
              <w:divId w:val="355037839"/>
            </w:pPr>
            <w:hyperlink r:id="rId10" w:history="1">
              <w:r>
                <w:rPr>
                  <w:rStyle w:val="Hyperlink"/>
                </w:rPr>
                <w:t>SFGLlamaOverlapChanges.pptm</w:t>
              </w:r>
            </w:hyperlink>
          </w:p>
          <w:p w14:paraId="7F9C99EB" w14:textId="77777777" w:rsidR="00000000" w:rsidRDefault="00000000">
            <w:pPr>
              <w:pStyle w:val="NormalWeb"/>
              <w:divId w:val="355037839"/>
            </w:pPr>
            <w:r>
              <w:t xml:space="preserve">PR: </w:t>
            </w:r>
            <w:hyperlink r:id="rId11" w:history="1">
              <w:r>
                <w:rPr>
                  <w:rStyle w:val="Hyperlink"/>
                </w:rPr>
                <w:t>https://github.com/habana-internal/optimum-habana-fork/pull/98</w:t>
              </w:r>
            </w:hyperlink>
          </w:p>
          <w:p w14:paraId="35C9C89A" w14:textId="77777777" w:rsidR="00000000" w:rsidRDefault="00000000">
            <w:pPr>
              <w:pStyle w:val="NormalWeb"/>
              <w:divId w:val="355037839"/>
            </w:pPr>
            <w:r>
              <w:t xml:space="preserve">PR 2 (tor torch.compile OOM): </w:t>
            </w:r>
            <w:hyperlink r:id="rId12" w:history="1">
              <w:r>
                <w:rPr>
                  <w:rStyle w:val="Hyperlink"/>
                </w:rPr>
                <w:t>https://github.com/habana-internal/optimum-habana-fork/pull/90</w:t>
              </w:r>
            </w:hyperlink>
          </w:p>
        </w:tc>
      </w:tr>
      <w:tr w:rsidR="00000000" w14:paraId="5EAB8F60"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D86D4" w14:textId="77777777" w:rsidR="00000000" w:rsidRDefault="00000000">
            <w:pPr>
              <w:pStyle w:val="NormalWeb"/>
            </w:pPr>
            <w:r>
              <w:rPr>
                <w:color w:val="172B4D"/>
              </w:rPr>
              <w:t>Propose user friendly SFG adoption model - explore the decorator approach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A4B82" w14:textId="77777777" w:rsidR="00000000" w:rsidRDefault="00000000">
            <w:pPr>
              <w:pStyle w:val="NormalWeb"/>
              <w:divId w:val="1989674451"/>
            </w:pPr>
            <w:hyperlink r:id="rId13" w:history="1">
              <w:r>
                <w:rPr>
                  <w:rStyle w:val="Hyperlink"/>
                </w:rPr>
                <w:t>SW-203457</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p w14:paraId="068F8190" w14:textId="77777777" w:rsidR="00000000" w:rsidRDefault="00000000">
            <w:pPr>
              <w:pStyle w:val="NormalWeb"/>
              <w:divId w:val="1989674451"/>
            </w:pPr>
            <w:hyperlink r:id="rId14" w:history="1">
              <w:r>
                <w:rPr>
                  <w:rStyle w:val="Hyperlink"/>
                </w:rPr>
                <w:t>SW-207947</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p w14:paraId="4A6A21CA" w14:textId="77777777" w:rsidR="00000000" w:rsidRDefault="00000000">
            <w:pPr>
              <w:pStyle w:val="NormalWeb"/>
              <w:divId w:val="1989674451"/>
            </w:pPr>
            <w:hyperlink r:id="rId15" w:history="1">
              <w:r>
                <w:rPr>
                  <w:rStyle w:val="Hyperlink"/>
                </w:rPr>
                <w:t>SW-207948</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p w14:paraId="649F303A" w14:textId="77777777" w:rsidR="00000000" w:rsidRDefault="00000000">
            <w:pPr>
              <w:pStyle w:val="NormalWeb"/>
              <w:divId w:val="1989674451"/>
            </w:pPr>
            <w:hyperlink r:id="rId16" w:history="1">
              <w:r>
                <w:rPr>
                  <w:rStyle w:val="Hyperlink"/>
                </w:rPr>
                <w:t>SW-180476</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A05D9" w14:textId="77777777" w:rsidR="00000000" w:rsidRDefault="00000000">
            <w:pPr>
              <w:rPr>
                <w:rFonts w:eastAsia="Times New Roman"/>
              </w:rPr>
            </w:pPr>
            <w:r>
              <w:rPr>
                <w:rFonts w:eastAsia="Times New Roman"/>
              </w:rPr>
              <w:t>Amit, 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F3B6E" w14:textId="77777777" w:rsidR="00000000" w:rsidRDefault="00000000">
            <w:pPr>
              <w:rPr>
                <w:rFonts w:eastAsia="Times New Roman"/>
              </w:rPr>
            </w:pPr>
            <w:r>
              <w:rPr>
                <w:rFonts w:eastAsia="Times New Roman"/>
              </w:rP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7F6D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5E7D5" w14:textId="77777777" w:rsidR="00000000" w:rsidRDefault="00000000">
            <w:pPr>
              <w:pStyle w:val="NormalWeb"/>
            </w:pPr>
            <w:r>
              <w:t>This ticket is to explore more composable design for user adoption for SFG. Some of the things to consider -</w:t>
            </w:r>
          </w:p>
          <w:p w14:paraId="07CB99BE" w14:textId="77777777" w:rsidR="00000000" w:rsidRDefault="00000000">
            <w:pPr>
              <w:numPr>
                <w:ilvl w:val="0"/>
                <w:numId w:val="9"/>
              </w:numPr>
              <w:spacing w:before="100" w:beforeAutospacing="1" w:after="100" w:afterAutospacing="1"/>
              <w:rPr>
                <w:rFonts w:eastAsia="Times New Roman"/>
              </w:rPr>
            </w:pPr>
            <w:r>
              <w:rPr>
                <w:rFonts w:eastAsia="Times New Roman"/>
              </w:rPr>
              <w:t>How does user provide a hint about SFG enabling a layer?</w:t>
            </w:r>
          </w:p>
          <w:p w14:paraId="28D5CCD1" w14:textId="77777777" w:rsidR="00000000" w:rsidRDefault="00000000">
            <w:pPr>
              <w:numPr>
                <w:ilvl w:val="0"/>
                <w:numId w:val="9"/>
              </w:numPr>
              <w:spacing w:before="100" w:beforeAutospacing="1" w:after="100" w:afterAutospacing="1"/>
              <w:rPr>
                <w:rFonts w:eastAsia="Times New Roman"/>
              </w:rPr>
            </w:pPr>
            <w:r>
              <w:rPr>
                <w:rFonts w:eastAsia="Times New Roman"/>
              </w:rPr>
              <w:t>Can SFG be enabled as an FX pass for a TP enabled layer?</w:t>
            </w:r>
          </w:p>
          <w:p w14:paraId="2D1F29A5" w14:textId="77777777" w:rsidR="00000000" w:rsidRDefault="00000000">
            <w:pPr>
              <w:numPr>
                <w:ilvl w:val="0"/>
                <w:numId w:val="9"/>
              </w:numPr>
              <w:spacing w:before="100" w:beforeAutospacing="1" w:after="100" w:afterAutospacing="1"/>
              <w:rPr>
                <w:rFonts w:eastAsia="Times New Roman"/>
              </w:rPr>
            </w:pPr>
            <w:r>
              <w:rPr>
                <w:rFonts w:eastAsia="Times New Roman"/>
                <w:color w:val="172B4D"/>
              </w:rPr>
              <w:t>SFG enable/disable through python API instead of flag</w:t>
            </w:r>
          </w:p>
          <w:p w14:paraId="1F8D6FDE" w14:textId="77777777" w:rsidR="00000000" w:rsidRDefault="00000000">
            <w:pPr>
              <w:pStyle w:val="NormalWeb"/>
            </w:pPr>
            <w:r>
              <w:t>Currently, the model script is being modified manually (for attention split with lazy mode) and torch.compile will start with the required script change. Once the torch.compile SFG starts working on the model, decorator approach can be used.</w:t>
            </w:r>
          </w:p>
          <w:p w14:paraId="100951B9" w14:textId="77777777" w:rsidR="00000000" w:rsidRDefault="00000000">
            <w:pPr>
              <w:pStyle w:val="NormalWeb"/>
            </w:pPr>
            <w:hyperlink r:id="rId17" w:anchor="/c/461672/1/tests/pytest_working/compile/test_llamamlpsfg.py" w:history="1">
              <w:r>
                <w:rPr>
                  <w:rStyle w:val="Hyperlink"/>
                </w:rPr>
                <w:t>Example decorator in UT</w:t>
              </w:r>
            </w:hyperlink>
          </w:p>
          <w:p w14:paraId="5090D0EA" w14:textId="77777777" w:rsidR="00000000" w:rsidRDefault="00000000">
            <w:pPr>
              <w:pStyle w:val="NormalWeb"/>
            </w:pPr>
          </w:p>
        </w:tc>
      </w:tr>
      <w:tr w:rsidR="00000000" w14:paraId="13D22482"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84511" w14:textId="77777777" w:rsidR="00000000" w:rsidRDefault="00000000">
            <w:pPr>
              <w:pStyle w:val="NormalWeb"/>
            </w:pPr>
            <w:r>
              <w:rPr>
                <w:strike/>
                <w:color w:val="172B4D"/>
              </w:rPr>
              <w:t>[torch.compile] Error running Llama model with PT_HPU_ENABLE_ALLREDUCE_GRAPH_SPLIT=0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E8C4C" w14:textId="77777777" w:rsidR="00000000" w:rsidRDefault="00000000">
            <w:pPr>
              <w:pStyle w:val="NormalWeb"/>
              <w:divId w:val="347483444"/>
            </w:pPr>
            <w:hyperlink r:id="rId18" w:history="1">
              <w:r>
                <w:rPr>
                  <w:rStyle w:val="Hyperlink"/>
                  <w:strike/>
                </w:rPr>
                <w:t>SW-212708</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90179" w14:textId="77777777" w:rsidR="00000000" w:rsidRDefault="00000000">
            <w:pPr>
              <w:rPr>
                <w:rFonts w:eastAsia="Times New Roman"/>
              </w:rPr>
            </w:pPr>
            <w:r>
              <w:rPr>
                <w:rFonts w:eastAsia="Times New Roman"/>
                <w:strike/>
              </w:rPr>
              <w:t>Michal 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A4BD6" w14:textId="77777777" w:rsidR="00000000" w:rsidRDefault="00000000">
            <w:pPr>
              <w:rPr>
                <w:rFonts w:eastAsia="Times New Roman"/>
              </w:rPr>
            </w:pPr>
            <w:r>
              <w:rPr>
                <w:rFonts w:eastAsia="Times New Roman"/>
                <w:strike/>
              </w:rPr>
              <w:t>Assigned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C122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151F6" w14:textId="77777777" w:rsidR="00000000" w:rsidRDefault="00000000">
            <w:pPr>
              <w:rPr>
                <w:rFonts w:eastAsia="Times New Roman"/>
              </w:rPr>
            </w:pPr>
          </w:p>
        </w:tc>
      </w:tr>
      <w:tr w:rsidR="00000000" w14:paraId="5F071BDA"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F5668" w14:textId="77777777" w:rsidR="00000000" w:rsidRDefault="00000000">
            <w:pPr>
              <w:pStyle w:val="NormalWeb"/>
            </w:pPr>
            <w:r>
              <w:rPr>
                <w:strike/>
                <w:color w:val="A5ADBA"/>
              </w:rPr>
              <w:lastRenderedPageBreak/>
              <w:t>[G3][Inference] Hide NIC latency prompt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2C30D" w14:textId="77777777" w:rsidR="00000000" w:rsidRDefault="00000000">
            <w:pPr>
              <w:pStyle w:val="NormalWeb"/>
              <w:divId w:val="1253858445"/>
            </w:pPr>
            <w:hyperlink r:id="rId19" w:history="1">
              <w:r>
                <w:rPr>
                  <w:rStyle w:val="Hyperlink"/>
                  <w:strike/>
                </w:rPr>
                <w:t>SW-207965</w:t>
              </w:r>
            </w:hyperlink>
            <w:r>
              <w:rPr>
                <w:rStyle w:val="jira-issue"/>
                <w:strike/>
                <w:color w:val="A5ADBA"/>
              </w:rPr>
              <w:t xml:space="preserve"> - </w:t>
            </w:r>
            <w:r>
              <w:rPr>
                <w:rStyle w:val="summary"/>
                <w:strike/>
                <w:color w:val="A5ADBA"/>
              </w:rPr>
              <w:t>Getting issue details...</w:t>
            </w:r>
            <w:r>
              <w:rPr>
                <w:rStyle w:val="jira-issue"/>
                <w:strike/>
                <w:color w:val="A5ADBA"/>
              </w:rPr>
              <w:t xml:space="preserve"> </w:t>
            </w:r>
            <w:r>
              <w:rPr>
                <w:rStyle w:val="aui-lozenge"/>
                <w:strike/>
                <w:color w:val="A5ADBA"/>
              </w:rPr>
              <w:t>STATUS</w:t>
            </w:r>
            <w:r>
              <w:rPr>
                <w:rStyle w:val="jira-issue"/>
                <w:strike/>
                <w:color w:val="A5ADBA"/>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19985" w14:textId="77777777" w:rsidR="00000000" w:rsidRDefault="00000000">
            <w:pPr>
              <w:rPr>
                <w:rFonts w:eastAsia="Times New Roman"/>
              </w:rPr>
            </w:pPr>
            <w:r>
              <w:rPr>
                <w:rFonts w:eastAsia="Times New Roman"/>
                <w:strike/>
                <w:color w:val="A5ADBA"/>
              </w:rPr>
              <w:t>Kalyan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B6E51" w14:textId="77777777" w:rsidR="00000000" w:rsidRDefault="00000000">
            <w:pPr>
              <w:rPr>
                <w:rFonts w:eastAsia="Times New Roman"/>
              </w:rPr>
            </w:pPr>
            <w:r>
              <w:rPr>
                <w:rFonts w:eastAsia="Times New Roman"/>
                <w:strike/>
                <w:color w:val="A5ADBA"/>
              </w:rPr>
              <w:t>Merged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3DB97"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BF23E" w14:textId="77777777" w:rsidR="00000000" w:rsidRDefault="00000000">
            <w:pPr>
              <w:pStyle w:val="NormalWeb"/>
            </w:pPr>
            <w:hyperlink r:id="rId20" w:history="1">
              <w:r>
                <w:rPr>
                  <w:rStyle w:val="Hyperlink"/>
                  <w:strike/>
                  <w:color w:val="A5ADBA"/>
                </w:rPr>
                <w:t>https://github.com/habana-internal/optimum-habana-fork/pull/14</w:t>
              </w:r>
            </w:hyperlink>
            <w:r>
              <w:rPr>
                <w:strike/>
                <w:color w:val="A5ADBA"/>
              </w:rPr>
              <w:t xml:space="preserve"> - attention batch splitting in lazy mode.</w:t>
            </w:r>
          </w:p>
          <w:p w14:paraId="1DB90BD1" w14:textId="77777777" w:rsidR="00000000" w:rsidRDefault="00000000">
            <w:pPr>
              <w:pStyle w:val="NormalWeb"/>
            </w:pPr>
            <w:r>
              <w:rPr>
                <w:strike/>
                <w:color w:val="A5ADBA"/>
              </w:rPr>
              <w:t>Note: This doesn't actually use SFG during recipe creation/execution. The work here is to split the batch dim for attention and MLP layers and break the graphs and overlap compute/collective.</w:t>
            </w:r>
          </w:p>
        </w:tc>
      </w:tr>
      <w:tr w:rsidR="00000000" w14:paraId="4889BFC9"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46C9D" w14:textId="77777777" w:rsidR="00000000" w:rsidRDefault="00000000">
            <w:pPr>
              <w:pStyle w:val="NormalWeb"/>
            </w:pPr>
            <w:r>
              <w:rPr>
                <w:strike/>
                <w:color w:val="A5ADBA"/>
              </w:rPr>
              <w:t>Need perf improvement and new maxBS info for latency and TPS scenarios below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78486" w14:textId="77777777" w:rsidR="00000000" w:rsidRDefault="00000000">
            <w:pPr>
              <w:pStyle w:val="NormalWeb"/>
              <w:divId w:val="855389458"/>
            </w:pPr>
            <w:hyperlink r:id="rId21" w:history="1">
              <w:r>
                <w:rPr>
                  <w:rStyle w:val="Hyperlink"/>
                  <w:strike/>
                </w:rPr>
                <w:t>SW-211161</w:t>
              </w:r>
            </w:hyperlink>
            <w:r>
              <w:rPr>
                <w:rStyle w:val="jira-issue"/>
                <w:strike/>
                <w:color w:val="A5ADBA"/>
              </w:rPr>
              <w:t xml:space="preserve"> - </w:t>
            </w:r>
            <w:r>
              <w:rPr>
                <w:rStyle w:val="summary"/>
                <w:strike/>
                <w:color w:val="A5ADBA"/>
              </w:rPr>
              <w:t>Getting issue details...</w:t>
            </w:r>
            <w:r>
              <w:rPr>
                <w:rStyle w:val="jira-issue"/>
                <w:strike/>
                <w:color w:val="A5ADBA"/>
              </w:rPr>
              <w:t xml:space="preserve"> </w:t>
            </w:r>
            <w:r>
              <w:rPr>
                <w:rStyle w:val="aui-lozenge"/>
                <w:strike/>
                <w:color w:val="A5ADBA"/>
              </w:rPr>
              <w:t>STATUS</w:t>
            </w:r>
            <w:r>
              <w:rPr>
                <w:rStyle w:val="jira-issue"/>
                <w:strike/>
                <w:color w:val="A5ADBA"/>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3D91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BAA49" w14:textId="77777777" w:rsidR="00000000" w:rsidRDefault="00000000">
            <w:pPr>
              <w:rPr>
                <w:rFonts w:eastAsia="Times New Roman"/>
              </w:rPr>
            </w:pPr>
            <w:r>
              <w:rPr>
                <w:rFonts w:eastAsia="Times New Roman"/>
                <w:strike/>
                <w:color w:val="A5ADBA"/>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07A1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816A7" w14:textId="77777777" w:rsidR="00000000" w:rsidRDefault="00000000">
            <w:pPr>
              <w:pStyle w:val="NormalWeb"/>
            </w:pPr>
            <w:hyperlink r:id="rId22" w:anchor="comment-942882" w:history="1">
              <w:r>
                <w:rPr>
                  <w:rStyle w:val="Hyperlink"/>
                  <w:strike/>
                  <w:color w:val="A5ADBA"/>
                </w:rPr>
                <w:t>Throughput improvement</w:t>
              </w:r>
            </w:hyperlink>
            <w:r>
              <w:rPr>
                <w:strike/>
                <w:color w:val="A5ADBA"/>
              </w:rPr>
              <w:t xml:space="preserve"> seen, but there is degrade with latency which is to be analyzed</w:t>
            </w:r>
          </w:p>
        </w:tc>
      </w:tr>
      <w:tr w:rsidR="00000000" w14:paraId="79EC9648"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F67EC" w14:textId="77777777" w:rsidR="00000000" w:rsidRDefault="00000000">
            <w:pPr>
              <w:pStyle w:val="NormalWeb"/>
            </w:pPr>
            <w:r>
              <w:rPr>
                <w:color w:val="172B4D"/>
              </w:rPr>
              <w:t>[Lazy] memory footprint is higher with attention+mlp split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92AF3E" w14:textId="77777777" w:rsidR="00000000" w:rsidRDefault="00000000">
            <w:pPr>
              <w:pStyle w:val="NormalWeb"/>
              <w:divId w:val="2027245251"/>
            </w:pPr>
            <w:hyperlink r:id="rId23" w:history="1">
              <w:r>
                <w:rPr>
                  <w:rStyle w:val="Hyperlink"/>
                </w:rPr>
                <w:t>SW-212459</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97D38" w14:textId="77777777" w:rsidR="00000000" w:rsidRDefault="00000000">
            <w:pPr>
              <w:rPr>
                <w:rFonts w:eastAsia="Times New Roman"/>
              </w:rPr>
            </w:pPr>
            <w:r>
              <w:rPr>
                <w:rFonts w:eastAsia="Times New Roman"/>
              </w:rPr>
              <w:t>Kalyan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5A0D0" w14:textId="77777777" w:rsidR="00000000" w:rsidRDefault="00000000">
            <w:pPr>
              <w:rPr>
                <w:rFonts w:eastAsia="Times New Roman"/>
              </w:rPr>
            </w:pPr>
            <w:r>
              <w:rPr>
                <w:rFonts w:eastAsia="Times New Roman"/>
              </w:rPr>
              <w:t>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9732B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25B12" w14:textId="77777777" w:rsidR="00000000" w:rsidRDefault="00000000">
            <w:pPr>
              <w:rPr>
                <w:rFonts w:eastAsia="Times New Roman"/>
              </w:rPr>
            </w:pPr>
          </w:p>
        </w:tc>
      </w:tr>
      <w:tr w:rsidR="00000000" w14:paraId="386E7268"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E32B5" w14:textId="77777777" w:rsidR="00000000" w:rsidRDefault="00000000">
            <w:pPr>
              <w:pStyle w:val="NormalWeb"/>
            </w:pPr>
            <w:r>
              <w:rPr>
                <w:strike/>
                <w:color w:val="A5ADBA"/>
              </w:rPr>
              <w:t>Gaudi3: Llama2 7b hf bf16 Issue with hpu_graphs when returning torch.size with no tensor memory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C089E" w14:textId="77777777" w:rsidR="00000000" w:rsidRDefault="00000000">
            <w:pPr>
              <w:pStyle w:val="NormalWeb"/>
              <w:divId w:val="1013145635"/>
            </w:pPr>
            <w:hyperlink r:id="rId24" w:history="1">
              <w:r>
                <w:rPr>
                  <w:rStyle w:val="Hyperlink"/>
                  <w:strike/>
                </w:rPr>
                <w:t>SW-212466</w:t>
              </w:r>
            </w:hyperlink>
            <w:r>
              <w:rPr>
                <w:rStyle w:val="jira-issue"/>
                <w:strike/>
                <w:color w:val="A5ADBA"/>
              </w:rPr>
              <w:t xml:space="preserve"> - </w:t>
            </w:r>
            <w:r>
              <w:rPr>
                <w:rStyle w:val="summary"/>
                <w:strike/>
                <w:color w:val="A5ADBA"/>
              </w:rPr>
              <w:t>Getting issue details...</w:t>
            </w:r>
            <w:r>
              <w:rPr>
                <w:rStyle w:val="jira-issue"/>
                <w:strike/>
                <w:color w:val="A5ADBA"/>
              </w:rPr>
              <w:t xml:space="preserve"> </w:t>
            </w:r>
            <w:r>
              <w:rPr>
                <w:rStyle w:val="aui-lozenge"/>
                <w:strike/>
                <w:color w:val="A5ADBA"/>
              </w:rPr>
              <w:t>STATUS</w:t>
            </w:r>
            <w:r>
              <w:rPr>
                <w:rStyle w:val="jira-issue"/>
                <w:strike/>
                <w:color w:val="A5ADBA"/>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37E73" w14:textId="77777777" w:rsidR="00000000" w:rsidRDefault="00000000">
            <w:pPr>
              <w:rPr>
                <w:rFonts w:eastAsia="Times New Roman"/>
              </w:rPr>
            </w:pPr>
            <w:r>
              <w:rPr>
                <w:rFonts w:eastAsia="Times New Roman"/>
                <w:strike/>
                <w:color w:val="A5ADBA"/>
              </w:rPr>
              <w:t>Kalyan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6CE95"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DFE49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0A8F4" w14:textId="77777777" w:rsidR="00000000" w:rsidRDefault="00000000">
            <w:pPr>
              <w:rPr>
                <w:rFonts w:eastAsia="Times New Roman"/>
              </w:rPr>
            </w:pPr>
            <w:r>
              <w:rPr>
                <w:rFonts w:eastAsia="Times New Roman"/>
                <w:strike/>
                <w:color w:val="A5ADBA"/>
              </w:rPr>
              <w:t>disable_tensor_cache proposed as a workaround.</w:t>
            </w:r>
          </w:p>
        </w:tc>
      </w:tr>
      <w:tr w:rsidR="00000000" w14:paraId="29BE8701"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7CA7D" w14:textId="77777777" w:rsidR="00000000" w:rsidRDefault="00000000">
            <w:pPr>
              <w:pStyle w:val="NormalWeb"/>
            </w:pPr>
            <w:r>
              <w:rPr>
                <w:strike/>
                <w:color w:val="172B4D"/>
              </w:rPr>
              <w:t>Modify UT to run with torch.compile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FD48F" w14:textId="77777777" w:rsidR="00000000" w:rsidRDefault="00000000">
            <w:pPr>
              <w:pStyle w:val="NormalWeb"/>
              <w:divId w:val="1255434803"/>
            </w:pPr>
            <w:hyperlink r:id="rId25" w:history="1">
              <w:r>
                <w:rPr>
                  <w:rStyle w:val="Hyperlink"/>
                  <w:strike/>
                </w:rPr>
                <w:t>SW-186027</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A3FCD" w14:textId="77777777" w:rsidR="00000000" w:rsidRDefault="00000000">
            <w:pPr>
              <w:rPr>
                <w:rFonts w:eastAsia="Times New Roman"/>
              </w:rPr>
            </w:pPr>
            <w:r>
              <w:rPr>
                <w:rFonts w:eastAsia="Times New Roman"/>
                <w:strike/>
              </w:rPr>
              <w:t>Siva/Sujoy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CE791E" w14:textId="77777777" w:rsidR="00000000" w:rsidRDefault="00000000">
            <w:pPr>
              <w:rPr>
                <w:rFonts w:eastAsia="Times New Roman"/>
              </w:rPr>
            </w:pPr>
            <w:r>
              <w:rPr>
                <w:rFonts w:eastAsia="Times New Roman"/>
                <w:strike/>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93130" w14:textId="77777777" w:rsidR="00000000" w:rsidRDefault="00000000">
            <w:pPr>
              <w:rPr>
                <w:rFonts w:eastAsia="Times New Roman"/>
              </w:rPr>
            </w:pPr>
            <w:r>
              <w:rPr>
                <w:rFonts w:eastAsia="Times New Roman"/>
                <w:strike/>
              </w:rPr>
              <w:t>WW29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0EE9C" w14:textId="77777777" w:rsidR="00000000" w:rsidRDefault="00000000">
            <w:pPr>
              <w:rPr>
                <w:rFonts w:eastAsia="Times New Roman"/>
              </w:rPr>
            </w:pPr>
            <w:r>
              <w:rPr>
                <w:rFonts w:eastAsia="Times New Roman"/>
                <w:strike/>
              </w:rPr>
              <w:t>UT added at pytorch-integration/tests/distributed/test_sfg.py</w:t>
            </w:r>
          </w:p>
        </w:tc>
      </w:tr>
      <w:tr w:rsidR="00000000" w14:paraId="2CFCFAC9"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DEAE9" w14:textId="77777777" w:rsidR="00000000" w:rsidRDefault="00000000">
            <w:pPr>
              <w:pStyle w:val="NormalWeb"/>
            </w:pPr>
            <w:r>
              <w:rPr>
                <w:strike/>
                <w:color w:val="172B4D"/>
              </w:rPr>
              <w:lastRenderedPageBreak/>
              <w:t>torch.compile enabling with SFG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39B34E" w14:textId="77777777" w:rsidR="00000000" w:rsidRDefault="00000000">
            <w:pPr>
              <w:pStyle w:val="NormalWeb"/>
              <w:divId w:val="1363825877"/>
            </w:pPr>
            <w:hyperlink r:id="rId26" w:history="1">
              <w:r>
                <w:rPr>
                  <w:rStyle w:val="Hyperlink"/>
                  <w:strike/>
                </w:rPr>
                <w:t>SW-186887</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p w14:paraId="1DA075D4" w14:textId="77777777" w:rsidR="00000000" w:rsidRDefault="00000000">
            <w:pPr>
              <w:pStyle w:val="NormalWeb"/>
              <w:divId w:val="1363825877"/>
            </w:pPr>
            <w:hyperlink r:id="rId27" w:history="1">
              <w:r>
                <w:rPr>
                  <w:rStyle w:val="Hyperlink"/>
                  <w:strike/>
                </w:rPr>
                <w:t>SW-171190</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50C3A" w14:textId="77777777" w:rsidR="00000000" w:rsidRDefault="00000000">
            <w:pPr>
              <w:rPr>
                <w:rFonts w:eastAsia="Times New Roman"/>
              </w:rPr>
            </w:pPr>
            <w:r>
              <w:rPr>
                <w:rFonts w:eastAsia="Times New Roman"/>
                <w:strike/>
              </w:rPr>
              <w:t>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2D39E" w14:textId="77777777" w:rsidR="00000000" w:rsidRDefault="00000000">
            <w:pPr>
              <w:rPr>
                <w:rFonts w:eastAsia="Times New Roman"/>
              </w:rPr>
            </w:pPr>
            <w:r>
              <w:rPr>
                <w:rFonts w:eastAsia="Times New Roman"/>
                <w:strike/>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D1B9E" w14:textId="77777777" w:rsidR="00000000" w:rsidRDefault="00000000">
            <w:pPr>
              <w:rPr>
                <w:rFonts w:eastAsia="Times New Roman"/>
              </w:rPr>
            </w:pPr>
            <w:r>
              <w:rPr>
                <w:rFonts w:eastAsia="Times New Roman"/>
                <w:strike/>
              </w:rPr>
              <w:t>WW29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95BF9" w14:textId="77777777" w:rsidR="00000000" w:rsidRDefault="00000000">
            <w:pPr>
              <w:pStyle w:val="NormalWeb"/>
            </w:pPr>
            <w:r>
              <w:rPr>
                <w:rStyle w:val="Strong"/>
                <w:strike/>
              </w:rPr>
              <w:t>WW29:</w:t>
            </w:r>
          </w:p>
          <w:p w14:paraId="4FAA19FA" w14:textId="77777777" w:rsidR="00000000" w:rsidRDefault="00000000">
            <w:pPr>
              <w:numPr>
                <w:ilvl w:val="0"/>
                <w:numId w:val="10"/>
              </w:numPr>
              <w:spacing w:before="100" w:beforeAutospacing="1" w:after="100" w:afterAutospacing="1"/>
              <w:rPr>
                <w:rFonts w:eastAsia="Times New Roman"/>
              </w:rPr>
            </w:pPr>
            <w:r>
              <w:rPr>
                <w:rFonts w:eastAsia="Times New Roman"/>
                <w:strike/>
              </w:rPr>
              <w:t>Patch merged</w:t>
            </w:r>
          </w:p>
          <w:p w14:paraId="4BB36057" w14:textId="77777777" w:rsidR="00000000" w:rsidRDefault="00000000">
            <w:pPr>
              <w:pStyle w:val="NormalWeb"/>
            </w:pPr>
            <w:r>
              <w:rPr>
                <w:rStyle w:val="Strong"/>
                <w:strike/>
              </w:rPr>
              <w:t>WW28:</w:t>
            </w:r>
          </w:p>
          <w:p w14:paraId="3B83BF40" w14:textId="77777777" w:rsidR="00000000" w:rsidRDefault="00000000">
            <w:pPr>
              <w:numPr>
                <w:ilvl w:val="0"/>
                <w:numId w:val="11"/>
              </w:numPr>
              <w:spacing w:before="100" w:beforeAutospacing="1" w:after="100" w:afterAutospacing="1"/>
              <w:rPr>
                <w:rFonts w:eastAsia="Times New Roman"/>
              </w:rPr>
            </w:pPr>
            <w:r>
              <w:rPr>
                <w:rFonts w:eastAsia="Times New Roman"/>
                <w:strike/>
              </w:rPr>
              <w:t>Patch in review. SFG marking passes is enabled with this patch from FX to JIT and enabled end to end SFG flow on torch.compile</w:t>
            </w:r>
          </w:p>
          <w:p w14:paraId="484CC554" w14:textId="77777777" w:rsidR="00000000" w:rsidRDefault="00000000">
            <w:pPr>
              <w:pStyle w:val="NormalWeb"/>
            </w:pPr>
            <w:r>
              <w:rPr>
                <w:rStyle w:val="Strong"/>
                <w:strike/>
              </w:rPr>
              <w:t>WW27:</w:t>
            </w:r>
          </w:p>
          <w:p w14:paraId="443B0181" w14:textId="77777777" w:rsidR="00000000" w:rsidRDefault="00000000">
            <w:pPr>
              <w:numPr>
                <w:ilvl w:val="0"/>
                <w:numId w:val="12"/>
              </w:numPr>
              <w:spacing w:before="100" w:beforeAutospacing="1" w:after="100" w:afterAutospacing="1"/>
              <w:rPr>
                <w:rFonts w:eastAsia="Times New Roman"/>
              </w:rPr>
            </w:pPr>
            <w:r>
              <w:rPr>
                <w:rFonts w:eastAsia="Times New Roman"/>
                <w:strike/>
              </w:rPr>
              <w:t>FX creates functional graphs, this creates multiple slice and slice_convert. The mm operation is out of place and produces additional tensor - WIP for converting the mm to mm inplace or mm.out variation.</w:t>
            </w:r>
          </w:p>
          <w:p w14:paraId="26B59179" w14:textId="77777777" w:rsidR="00000000" w:rsidRDefault="00000000">
            <w:pPr>
              <w:numPr>
                <w:ilvl w:val="0"/>
                <w:numId w:val="12"/>
              </w:numPr>
              <w:spacing w:before="100" w:beforeAutospacing="1" w:after="100" w:afterAutospacing="1"/>
              <w:rPr>
                <w:rFonts w:eastAsia="Times New Roman"/>
              </w:rPr>
            </w:pPr>
            <w:r>
              <w:rPr>
                <w:rFonts w:eastAsia="Times New Roman"/>
                <w:strike/>
              </w:rPr>
              <w:t>The out-of-place mm output goes to allreduce. The graph and UT has been modified to ensure that the mm are all in same graph followed by allreduce. This allows single recipe creation with all mm nodes. SFG marking is working with the WIP patch.</w:t>
            </w:r>
          </w:p>
          <w:p w14:paraId="1E9AA01B" w14:textId="77777777" w:rsidR="00000000" w:rsidRDefault="00000000">
            <w:pPr>
              <w:numPr>
                <w:ilvl w:val="0"/>
                <w:numId w:val="12"/>
              </w:numPr>
              <w:spacing w:before="100" w:beforeAutospacing="1" w:after="100" w:afterAutospacing="1"/>
              <w:rPr>
                <w:rFonts w:eastAsia="Times New Roman"/>
              </w:rPr>
            </w:pPr>
            <w:r>
              <w:rPr>
                <w:rFonts w:eastAsia="Times New Roman"/>
                <w:strike/>
              </w:rPr>
              <w:t>allreduce-&gt;wait_tensor output is copies back to the original output with slice_scatter, before the output is given to add op. This is resulting in a copy before the add. Moving the mm to inplace/mm.out is expected to resolve this</w:t>
            </w:r>
          </w:p>
        </w:tc>
      </w:tr>
      <w:tr w:rsidR="00000000" w14:paraId="6F60AD11"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DB5BC" w14:textId="77777777" w:rsidR="00000000" w:rsidRDefault="00000000">
            <w:pPr>
              <w:pStyle w:val="NormalWeb"/>
            </w:pPr>
            <w:r>
              <w:rPr>
                <w:strike/>
              </w:rPr>
              <w:lastRenderedPageBreak/>
              <w:t>in-place collective in FX graph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19010" w14:textId="77777777" w:rsidR="00000000" w:rsidRDefault="00000000">
            <w:pPr>
              <w:pStyle w:val="NormalWeb"/>
              <w:divId w:val="1089619915"/>
            </w:pPr>
            <w:hyperlink r:id="rId28" w:history="1">
              <w:r>
                <w:rPr>
                  <w:rStyle w:val="Hyperlink"/>
                  <w:strike/>
                </w:rPr>
                <w:t>SW-187076</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09A71" w14:textId="77777777" w:rsidR="00000000" w:rsidRDefault="00000000">
            <w:pPr>
              <w:rPr>
                <w:rFonts w:eastAsia="Times New Roman"/>
              </w:rPr>
            </w:pPr>
            <w:r>
              <w:rPr>
                <w:rFonts w:eastAsia="Times New Roman"/>
                <w:strike/>
              </w:rPr>
              <w:t>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1C72D" w14:textId="77777777" w:rsidR="00000000" w:rsidRDefault="00000000">
            <w:pPr>
              <w:rPr>
                <w:rFonts w:eastAsia="Times New Roman"/>
              </w:rPr>
            </w:pPr>
            <w:r>
              <w:rPr>
                <w:rFonts w:eastAsia="Times New Roman"/>
                <w:strike/>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2F95D" w14:textId="77777777" w:rsidR="00000000" w:rsidRDefault="00000000">
            <w:pPr>
              <w:rPr>
                <w:rFonts w:eastAsia="Times New Roman"/>
              </w:rPr>
            </w:pPr>
            <w:r>
              <w:rPr>
                <w:rFonts w:eastAsia="Times New Roman"/>
                <w:strike/>
              </w:rPr>
              <w:t>WW25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553E7" w14:textId="77777777" w:rsidR="00000000" w:rsidRDefault="00000000">
            <w:pPr>
              <w:rPr>
                <w:rFonts w:eastAsia="Times New Roman"/>
              </w:rPr>
            </w:pPr>
          </w:p>
        </w:tc>
      </w:tr>
      <w:tr w:rsidR="00000000" w14:paraId="0B89E528"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C5172" w14:textId="77777777" w:rsidR="00000000" w:rsidRDefault="00000000">
            <w:pPr>
              <w:pStyle w:val="NormalWeb"/>
            </w:pPr>
            <w:r>
              <w:rPr>
                <w:strike/>
                <w:color w:val="172B4D"/>
              </w:rPr>
              <w:t>Avoid collective reordering with partitioner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D6E63" w14:textId="77777777" w:rsidR="00000000" w:rsidRDefault="00000000">
            <w:pPr>
              <w:pStyle w:val="NormalWeb"/>
              <w:divId w:val="1232079545"/>
            </w:pPr>
            <w:hyperlink r:id="rId29" w:history="1">
              <w:r>
                <w:rPr>
                  <w:rStyle w:val="Hyperlink"/>
                  <w:strike/>
                </w:rPr>
                <w:t>SW-188215</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09C10" w14:textId="77777777" w:rsidR="00000000" w:rsidRDefault="00000000">
            <w:pPr>
              <w:rPr>
                <w:rFonts w:eastAsia="Times New Roman"/>
              </w:rPr>
            </w:pPr>
            <w:r>
              <w:rPr>
                <w:rFonts w:eastAsia="Times New Roman"/>
                <w:strike/>
              </w:rPr>
              <w:t>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FF25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00BD5"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2AE43" w14:textId="77777777" w:rsidR="00000000" w:rsidRDefault="00000000">
            <w:pPr>
              <w:pStyle w:val="NormalWeb"/>
            </w:pPr>
            <w:r>
              <w:rPr>
                <w:strike/>
              </w:rPr>
              <w:t>Status:</w:t>
            </w:r>
          </w:p>
          <w:p w14:paraId="10942FE9" w14:textId="77777777" w:rsidR="00000000" w:rsidRDefault="00000000">
            <w:pPr>
              <w:pStyle w:val="NormalWeb"/>
            </w:pPr>
            <w:r>
              <w:rPr>
                <w:rStyle w:val="Strong"/>
                <w:strike/>
              </w:rPr>
              <w:t>WW30:</w:t>
            </w:r>
          </w:p>
          <w:p w14:paraId="1FFEC2F5" w14:textId="77777777" w:rsidR="00000000" w:rsidRDefault="00000000">
            <w:pPr>
              <w:numPr>
                <w:ilvl w:val="0"/>
                <w:numId w:val="13"/>
              </w:numPr>
              <w:spacing w:before="100" w:beforeAutospacing="1" w:after="100" w:afterAutospacing="1"/>
              <w:rPr>
                <w:rFonts w:eastAsia="Times New Roman"/>
              </w:rPr>
            </w:pPr>
            <w:r>
              <w:rPr>
                <w:rFonts w:eastAsia="Times New Roman"/>
                <w:strike/>
              </w:rPr>
              <w:t>No impact on SFG - Siva to update the Jira and close.</w:t>
            </w:r>
          </w:p>
        </w:tc>
      </w:tr>
      <w:tr w:rsidR="00000000" w14:paraId="10C3748A"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8F331" w14:textId="77777777" w:rsidR="00000000" w:rsidRDefault="00000000">
            <w:pPr>
              <w:pStyle w:val="NormalWeb"/>
            </w:pPr>
            <w:r>
              <w:rPr>
                <w:strike/>
                <w:color w:val="172B4D"/>
              </w:rPr>
              <w:t>Memory overhead reduction with SFG and torch.compile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67976" w14:textId="77777777" w:rsidR="00000000" w:rsidRDefault="00000000">
            <w:pPr>
              <w:pStyle w:val="NormalWeb"/>
              <w:divId w:val="239020032"/>
            </w:pPr>
            <w:hyperlink r:id="rId30" w:history="1">
              <w:r>
                <w:rPr>
                  <w:rStyle w:val="Hyperlink"/>
                  <w:strike/>
                </w:rPr>
                <w:t>SW-191423</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E9BD3" w14:textId="77777777" w:rsidR="00000000" w:rsidRDefault="00000000">
            <w:pPr>
              <w:rPr>
                <w:rFonts w:eastAsia="Times New Roman"/>
              </w:rPr>
            </w:pPr>
            <w:r>
              <w:rPr>
                <w:rFonts w:eastAsia="Times New Roman"/>
                <w:strike/>
              </w:rPr>
              <w:t>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5CE684" w14:textId="77777777" w:rsidR="00000000" w:rsidRDefault="00000000">
            <w:pPr>
              <w:rPr>
                <w:rFonts w:eastAsia="Times New Roman"/>
              </w:rPr>
            </w:pPr>
            <w:r>
              <w:rPr>
                <w:rFonts w:eastAsia="Times New Roman"/>
                <w:strike/>
              </w:rPr>
              <w:t>Analysis done, close?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408FA" w14:textId="77777777" w:rsidR="00000000" w:rsidRDefault="00000000">
            <w:pPr>
              <w:rPr>
                <w:rFonts w:eastAsia="Times New Roman"/>
              </w:rPr>
            </w:pPr>
            <w:r>
              <w:rPr>
                <w:rFonts w:eastAsia="Times New Roman"/>
                <w:strike/>
              </w:rPr>
              <w:t>WW31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95368" w14:textId="77777777" w:rsidR="00000000" w:rsidRDefault="00000000">
            <w:pPr>
              <w:pStyle w:val="NormalWeb"/>
              <w:divId w:val="1334644300"/>
            </w:pPr>
            <w:r>
              <w:rPr>
                <w:strike/>
              </w:rPr>
              <w:t>Status:</w:t>
            </w:r>
          </w:p>
          <w:p w14:paraId="5F61AEE5" w14:textId="77777777" w:rsidR="00000000" w:rsidRDefault="00000000">
            <w:pPr>
              <w:pStyle w:val="NormalWeb"/>
              <w:divId w:val="1334644300"/>
            </w:pPr>
            <w:r>
              <w:rPr>
                <w:rStyle w:val="Strong"/>
                <w:strike/>
              </w:rPr>
              <w:t>WW30:</w:t>
            </w:r>
          </w:p>
          <w:p w14:paraId="417F7988" w14:textId="77777777" w:rsidR="00000000" w:rsidRDefault="00000000">
            <w:pPr>
              <w:numPr>
                <w:ilvl w:val="0"/>
                <w:numId w:val="14"/>
              </w:numPr>
              <w:spacing w:before="100" w:beforeAutospacing="1" w:after="100" w:afterAutospacing="1"/>
              <w:divId w:val="1334644300"/>
              <w:rPr>
                <w:rFonts w:eastAsia="Times New Roman"/>
              </w:rPr>
            </w:pPr>
            <w:r>
              <w:rPr>
                <w:rFonts w:eastAsia="Times New Roman"/>
                <w:strike/>
              </w:rPr>
              <w:t>Experiment with making the slice nodes logical and engage GC and bridge folks</w:t>
            </w:r>
          </w:p>
          <w:p w14:paraId="5266374A" w14:textId="77777777" w:rsidR="00000000" w:rsidRDefault="00000000">
            <w:pPr>
              <w:pStyle w:val="NormalWeb"/>
              <w:divId w:val="1334644300"/>
            </w:pPr>
            <w:r>
              <w:rPr>
                <w:rStyle w:val="Strong"/>
                <w:strike/>
              </w:rPr>
              <w:t>WW29:</w:t>
            </w:r>
          </w:p>
          <w:p w14:paraId="3663E667" w14:textId="77777777" w:rsidR="00000000" w:rsidRDefault="00000000">
            <w:pPr>
              <w:numPr>
                <w:ilvl w:val="0"/>
                <w:numId w:val="15"/>
              </w:numPr>
              <w:spacing w:before="100" w:beforeAutospacing="1" w:after="100" w:afterAutospacing="1"/>
              <w:divId w:val="1334644300"/>
              <w:rPr>
                <w:rFonts w:eastAsia="Times New Roman"/>
              </w:rPr>
            </w:pPr>
            <w:r>
              <w:rPr>
                <w:rFonts w:eastAsia="Times New Roman"/>
                <w:strike/>
              </w:rPr>
              <w:t>Measurement done on UT and SFG doesn't add performance degradation.</w:t>
            </w:r>
          </w:p>
          <w:p w14:paraId="318AD310" w14:textId="77777777" w:rsidR="00000000" w:rsidRDefault="00000000">
            <w:pPr>
              <w:numPr>
                <w:ilvl w:val="0"/>
                <w:numId w:val="15"/>
              </w:numPr>
              <w:spacing w:before="100" w:beforeAutospacing="1" w:after="100" w:afterAutospacing="1"/>
              <w:divId w:val="1334644300"/>
              <w:rPr>
                <w:rFonts w:eastAsia="Times New Roman"/>
              </w:rPr>
            </w:pPr>
            <w:r>
              <w:rPr>
                <w:rFonts w:eastAsia="Times New Roman"/>
                <w:strike/>
              </w:rPr>
              <w:t>There is follow-up work to reduce the copy operations, which doesn't add to memory but is required for performance benefit.</w:t>
            </w:r>
          </w:p>
          <w:p w14:paraId="35CFD7E4" w14:textId="77777777" w:rsidR="00000000" w:rsidRDefault="00000000">
            <w:pPr>
              <w:pStyle w:val="NormalWeb"/>
              <w:divId w:val="1334644300"/>
            </w:pPr>
            <w:r>
              <w:rPr>
                <w:rStyle w:val="Strong"/>
                <w:strike/>
              </w:rPr>
              <w:t>WW27:</w:t>
            </w:r>
          </w:p>
          <w:p w14:paraId="019A1FD2" w14:textId="77777777" w:rsidR="00000000" w:rsidRDefault="00000000">
            <w:pPr>
              <w:numPr>
                <w:ilvl w:val="0"/>
                <w:numId w:val="16"/>
              </w:numPr>
              <w:spacing w:before="100" w:beforeAutospacing="1" w:after="100" w:afterAutospacing="1"/>
              <w:divId w:val="1334644300"/>
              <w:rPr>
                <w:rFonts w:eastAsia="Times New Roman"/>
              </w:rPr>
            </w:pPr>
            <w:r>
              <w:rPr>
                <w:rFonts w:eastAsia="Times New Roman"/>
                <w:strike/>
              </w:rPr>
              <w:t xml:space="preserve">This should be resolved with the plan for </w:t>
            </w:r>
            <w:hyperlink r:id="rId31" w:history="1">
              <w:r>
                <w:rPr>
                  <w:rStyle w:val="Hyperlink"/>
                  <w:rFonts w:eastAsia="Times New Roman"/>
                  <w:strike/>
                </w:rPr>
                <w:t>SW-186887</w:t>
              </w:r>
            </w:hyperlink>
            <w:r>
              <w:rPr>
                <w:rStyle w:val="jira-issue"/>
                <w:rFonts w:eastAsia="Times New Roman"/>
                <w:strike/>
              </w:rPr>
              <w:t xml:space="preserve"> - </w:t>
            </w:r>
            <w:r>
              <w:rPr>
                <w:rStyle w:val="summary"/>
                <w:rFonts w:eastAsia="Times New Roman"/>
                <w:strike/>
              </w:rPr>
              <w:t>Getting issue details...</w:t>
            </w:r>
            <w:r>
              <w:rPr>
                <w:rStyle w:val="jira-issue"/>
                <w:rFonts w:eastAsia="Times New Roman"/>
                <w:strike/>
              </w:rPr>
              <w:t xml:space="preserve"> </w:t>
            </w:r>
            <w:r>
              <w:rPr>
                <w:rStyle w:val="aui-lozenge"/>
                <w:rFonts w:eastAsia="Times New Roman"/>
                <w:strike/>
              </w:rPr>
              <w:t>STATUS</w:t>
            </w:r>
            <w:r>
              <w:rPr>
                <w:rStyle w:val="jira-issue"/>
                <w:rFonts w:eastAsia="Times New Roman"/>
                <w:strike/>
              </w:rPr>
              <w:t xml:space="preserve"> </w:t>
            </w:r>
            <w:r>
              <w:rPr>
                <w:rFonts w:eastAsia="Times New Roman"/>
                <w:strike/>
              </w:rPr>
              <w:t>, but the memory needs to be measured to ensure there is no overhead</w:t>
            </w:r>
          </w:p>
        </w:tc>
      </w:tr>
      <w:tr w:rsidR="00000000" w14:paraId="3BC29D0A"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A7CEB" w14:textId="77777777" w:rsidR="00000000" w:rsidRDefault="00000000">
            <w:pPr>
              <w:pStyle w:val="NormalWeb"/>
            </w:pPr>
            <w:r>
              <w:rPr>
                <w:strike/>
                <w:color w:val="172B4D"/>
              </w:rPr>
              <w:lastRenderedPageBreak/>
              <w:t>Add minimum latency node attribute on Synapse graph for SFG external tensors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71DD8" w14:textId="77777777" w:rsidR="00000000" w:rsidRDefault="00000000">
            <w:pPr>
              <w:pStyle w:val="NormalWeb"/>
              <w:divId w:val="83573048"/>
            </w:pPr>
            <w:hyperlink r:id="rId32" w:history="1">
              <w:r>
                <w:rPr>
                  <w:rStyle w:val="Hyperlink"/>
                  <w:strike/>
                </w:rPr>
                <w:t>SW-187919</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0E130" w14:textId="77777777" w:rsidR="00000000" w:rsidRDefault="00000000">
            <w:pPr>
              <w:rPr>
                <w:rFonts w:eastAsia="Times New Roman"/>
              </w:rPr>
            </w:pPr>
            <w:r>
              <w:rPr>
                <w:rFonts w:eastAsia="Times New Roman"/>
                <w:strike/>
              </w:rPr>
              <w:t>Amit 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8BDE75" w14:textId="77777777" w:rsidR="00000000" w:rsidRDefault="00000000">
            <w:pPr>
              <w:rPr>
                <w:rFonts w:eastAsia="Times New Roman"/>
              </w:rPr>
            </w:pPr>
            <w:r>
              <w:rPr>
                <w:rFonts w:eastAsia="Times New Roman"/>
                <w:strike/>
              </w:rPr>
              <w:t>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1F72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4A741" w14:textId="77777777" w:rsidR="00000000" w:rsidRDefault="00000000">
            <w:pPr>
              <w:pStyle w:val="NormalWeb"/>
              <w:divId w:val="102499146"/>
            </w:pPr>
            <w:r>
              <w:rPr>
                <w:strike/>
              </w:rPr>
              <w:t xml:space="preserve">Dependent on </w:t>
            </w:r>
            <w:hyperlink r:id="rId33" w:history="1">
              <w:r>
                <w:rPr>
                  <w:rStyle w:val="Hyperlink"/>
                  <w:strike/>
                </w:rPr>
                <w:t>SW-188353</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p w14:paraId="11215915" w14:textId="77777777" w:rsidR="00000000" w:rsidRDefault="00000000">
            <w:pPr>
              <w:pStyle w:val="NormalWeb"/>
              <w:divId w:val="102499146"/>
            </w:pPr>
            <w:r>
              <w:rPr>
                <w:rStyle w:val="Strong"/>
                <w:strike/>
              </w:rPr>
              <w:t>WW30:</w:t>
            </w:r>
          </w:p>
          <w:p w14:paraId="476346D5" w14:textId="77777777" w:rsidR="00000000" w:rsidRDefault="00000000">
            <w:pPr>
              <w:numPr>
                <w:ilvl w:val="0"/>
                <w:numId w:val="17"/>
              </w:numPr>
              <w:spacing w:before="100" w:beforeAutospacing="1" w:after="100" w:afterAutospacing="1"/>
              <w:divId w:val="102499146"/>
              <w:rPr>
                <w:rFonts w:eastAsia="Times New Roman"/>
              </w:rPr>
            </w:pPr>
            <w:r>
              <w:rPr>
                <w:rFonts w:eastAsia="Times New Roman"/>
                <w:strike/>
              </w:rPr>
              <w:t>Patch review ongoing, will be added once Synapse API patch is merged. </w:t>
            </w:r>
          </w:p>
          <w:p w14:paraId="46A128CE" w14:textId="77777777" w:rsidR="00000000" w:rsidRDefault="00000000">
            <w:pPr>
              <w:pStyle w:val="NormalWeb"/>
              <w:divId w:val="102499146"/>
            </w:pPr>
            <w:r>
              <w:rPr>
                <w:rStyle w:val="Strong"/>
                <w:strike/>
              </w:rPr>
              <w:t>WW29:</w:t>
            </w:r>
          </w:p>
          <w:p w14:paraId="2FA72EFE" w14:textId="77777777" w:rsidR="00000000" w:rsidRDefault="00000000">
            <w:pPr>
              <w:numPr>
                <w:ilvl w:val="0"/>
                <w:numId w:val="18"/>
              </w:numPr>
              <w:spacing w:before="100" w:beforeAutospacing="1" w:after="100" w:afterAutospacing="1"/>
              <w:divId w:val="102499146"/>
              <w:rPr>
                <w:rFonts w:eastAsia="Times New Roman"/>
              </w:rPr>
            </w:pPr>
            <w:r>
              <w:rPr>
                <w:rFonts w:eastAsia="Times New Roman"/>
                <w:strike/>
              </w:rPr>
              <w:t>Patch under review and test</w:t>
            </w:r>
          </w:p>
        </w:tc>
      </w:tr>
      <w:tr w:rsidR="00000000" w14:paraId="23D99534"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F6F83" w14:textId="77777777" w:rsidR="00000000" w:rsidRDefault="00000000">
            <w:pPr>
              <w:rPr>
                <w:rFonts w:eastAsia="Times New Roman"/>
              </w:rPr>
            </w:pPr>
            <w:r>
              <w:rPr>
                <w:rFonts w:eastAsia="Times New Roman"/>
                <w:strike/>
              </w:rPr>
              <w:t>Re-inplace SFG producing op to avoid copy or slice_scatter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5B720" w14:textId="77777777" w:rsidR="00000000" w:rsidRDefault="00000000">
            <w:pPr>
              <w:pStyle w:val="NormalWeb"/>
              <w:divId w:val="941568701"/>
            </w:pPr>
            <w:hyperlink r:id="rId34" w:history="1">
              <w:r>
                <w:rPr>
                  <w:rStyle w:val="Hyperlink"/>
                  <w:strike/>
                </w:rPr>
                <w:t>SW-192995</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F2BDA" w14:textId="77777777" w:rsidR="00000000" w:rsidRDefault="00000000">
            <w:pPr>
              <w:rPr>
                <w:rFonts w:eastAsia="Times New Roman"/>
              </w:rPr>
            </w:pPr>
            <w:r>
              <w:rPr>
                <w:rFonts w:eastAsia="Times New Roman"/>
                <w:strike/>
              </w:rPr>
              <w:t>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2333E" w14:textId="77777777" w:rsidR="00000000" w:rsidRDefault="00000000">
            <w:pPr>
              <w:rPr>
                <w:rFonts w:eastAsia="Times New Roman"/>
              </w:rPr>
            </w:pPr>
            <w:r>
              <w:rPr>
                <w:rFonts w:eastAsia="Times New Roman"/>
                <w:strike/>
              </w:rPr>
              <w:t>Assigned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4C4B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A74D2" w14:textId="77777777" w:rsidR="00000000" w:rsidRDefault="00000000">
            <w:pPr>
              <w:pStyle w:val="NormalWeb"/>
              <w:divId w:val="1823229450"/>
            </w:pPr>
            <w:r>
              <w:rPr>
                <w:rStyle w:val="Strong"/>
                <w:strike/>
              </w:rPr>
              <w:t>WW29:</w:t>
            </w:r>
          </w:p>
          <w:p w14:paraId="7E5070CE" w14:textId="77777777" w:rsidR="00000000" w:rsidRDefault="00000000">
            <w:pPr>
              <w:numPr>
                <w:ilvl w:val="0"/>
                <w:numId w:val="19"/>
              </w:numPr>
              <w:spacing w:before="100" w:beforeAutospacing="1" w:after="100" w:afterAutospacing="1"/>
              <w:divId w:val="1823229450"/>
              <w:rPr>
                <w:rFonts w:eastAsia="Times New Roman"/>
              </w:rPr>
            </w:pPr>
            <w:r>
              <w:rPr>
                <w:rFonts w:eastAsia="Times New Roman"/>
                <w:strike/>
              </w:rPr>
              <w:t>Analysis started for avoiding the copy</w:t>
            </w:r>
          </w:p>
          <w:p w14:paraId="6F048AD7" w14:textId="77777777" w:rsidR="00000000" w:rsidRDefault="00000000">
            <w:pPr>
              <w:numPr>
                <w:ilvl w:val="0"/>
                <w:numId w:val="19"/>
              </w:numPr>
              <w:spacing w:before="100" w:beforeAutospacing="1" w:after="100" w:afterAutospacing="1"/>
              <w:divId w:val="1823229450"/>
              <w:rPr>
                <w:rFonts w:eastAsia="Times New Roman"/>
              </w:rPr>
            </w:pPr>
            <w:r>
              <w:rPr>
                <w:rFonts w:eastAsia="Times New Roman"/>
                <w:strike/>
              </w:rPr>
              <w:t>In order to remove the copy, the mm op needs to be modified to become mm.out variant and produce output in the provided output shard</w:t>
            </w:r>
          </w:p>
          <w:p w14:paraId="1C4F4BA0" w14:textId="77777777" w:rsidR="00000000" w:rsidRDefault="00000000">
            <w:pPr>
              <w:numPr>
                <w:ilvl w:val="0"/>
                <w:numId w:val="19"/>
              </w:numPr>
              <w:spacing w:before="100" w:beforeAutospacing="1" w:after="100" w:afterAutospacing="1"/>
              <w:divId w:val="1823229450"/>
              <w:rPr>
                <w:rFonts w:eastAsia="Times New Roman"/>
              </w:rPr>
            </w:pPr>
            <w:r>
              <w:rPr>
                <w:rFonts w:eastAsia="Times New Roman"/>
                <w:strike/>
              </w:rPr>
              <w:t>Needs the mm.out to work on the ops side for torch.compile</w:t>
            </w:r>
          </w:p>
          <w:p w14:paraId="2914F3CC" w14:textId="77777777" w:rsidR="00000000" w:rsidRDefault="00000000">
            <w:pPr>
              <w:numPr>
                <w:ilvl w:val="0"/>
                <w:numId w:val="19"/>
              </w:numPr>
              <w:spacing w:before="100" w:beforeAutospacing="1" w:after="100" w:afterAutospacing="1"/>
              <w:divId w:val="1823229450"/>
              <w:rPr>
                <w:rFonts w:eastAsia="Times New Roman"/>
              </w:rPr>
            </w:pPr>
            <w:r>
              <w:rPr>
                <w:rFonts w:eastAsia="Times New Roman"/>
                <w:strike/>
              </w:rPr>
              <w:t xml:space="preserve">Two issues raised </w:t>
            </w:r>
            <w:hyperlink r:id="rId35" w:history="1">
              <w:r>
                <w:rPr>
                  <w:rStyle w:val="Hyperlink"/>
                  <w:rFonts w:eastAsia="Times New Roman"/>
                  <w:strike/>
                </w:rPr>
                <w:t>SW-193237</w:t>
              </w:r>
            </w:hyperlink>
            <w:r>
              <w:rPr>
                <w:rStyle w:val="jira-issue"/>
                <w:rFonts w:eastAsia="Times New Roman"/>
                <w:strike/>
              </w:rPr>
              <w:t xml:space="preserve"> - </w:t>
            </w:r>
            <w:r>
              <w:rPr>
                <w:rStyle w:val="summary"/>
                <w:rFonts w:eastAsia="Times New Roman"/>
                <w:strike/>
              </w:rPr>
              <w:t>Getting issue details...</w:t>
            </w:r>
            <w:r>
              <w:rPr>
                <w:rStyle w:val="jira-issue"/>
                <w:rFonts w:eastAsia="Times New Roman"/>
                <w:strike/>
              </w:rPr>
              <w:t xml:space="preserve"> </w:t>
            </w:r>
            <w:r>
              <w:rPr>
                <w:rStyle w:val="aui-lozenge"/>
                <w:rFonts w:eastAsia="Times New Roman"/>
                <w:strike/>
              </w:rPr>
              <w:t>STATUS</w:t>
            </w:r>
            <w:r>
              <w:rPr>
                <w:rStyle w:val="jira-issue"/>
                <w:rFonts w:eastAsia="Times New Roman"/>
                <w:strike/>
              </w:rPr>
              <w:t xml:space="preserve"> </w:t>
            </w:r>
            <w:r>
              <w:rPr>
                <w:rFonts w:eastAsia="Times New Roman"/>
                <w:strike/>
              </w:rPr>
              <w:t xml:space="preserve">and </w:t>
            </w:r>
            <w:hyperlink r:id="rId36" w:history="1">
              <w:r>
                <w:rPr>
                  <w:rStyle w:val="Hyperlink"/>
                  <w:rFonts w:eastAsia="Times New Roman"/>
                  <w:strike/>
                </w:rPr>
                <w:t>SW-193241</w:t>
              </w:r>
            </w:hyperlink>
            <w:r>
              <w:rPr>
                <w:rStyle w:val="jira-issue"/>
                <w:rFonts w:eastAsia="Times New Roman"/>
                <w:strike/>
              </w:rPr>
              <w:t xml:space="preserve"> - </w:t>
            </w:r>
            <w:r>
              <w:rPr>
                <w:rStyle w:val="summary"/>
                <w:rFonts w:eastAsia="Times New Roman"/>
                <w:strike/>
              </w:rPr>
              <w:t>Getting issue details...</w:t>
            </w:r>
            <w:r>
              <w:rPr>
                <w:rStyle w:val="jira-issue"/>
                <w:rFonts w:eastAsia="Times New Roman"/>
                <w:strike/>
              </w:rPr>
              <w:t xml:space="preserve"> </w:t>
            </w:r>
            <w:r>
              <w:rPr>
                <w:rStyle w:val="aui-lozenge"/>
                <w:rFonts w:eastAsia="Times New Roman"/>
                <w:strike/>
              </w:rPr>
              <w:t>STATUS</w:t>
            </w:r>
            <w:r>
              <w:rPr>
                <w:rStyle w:val="jira-issue"/>
                <w:rFonts w:eastAsia="Times New Roman"/>
                <w:strike/>
              </w:rPr>
              <w:t xml:space="preserve"> </w:t>
            </w:r>
          </w:p>
        </w:tc>
      </w:tr>
      <w:tr w:rsidR="00000000" w14:paraId="7981FE24"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3DB94A" w14:textId="77777777" w:rsidR="00000000" w:rsidRDefault="00000000">
            <w:pPr>
              <w:rPr>
                <w:rFonts w:eastAsia="Times New Roman"/>
              </w:rPr>
            </w:pPr>
            <w:r>
              <w:rPr>
                <w:rFonts w:eastAsia="Times New Roman"/>
                <w:strike/>
              </w:rPr>
              <w:t>[PT][t.compile] Wrong dependency graph created by mm.out op for GC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A3E12" w14:textId="77777777" w:rsidR="00000000" w:rsidRDefault="00000000">
            <w:pPr>
              <w:pStyle w:val="NormalWeb"/>
              <w:divId w:val="169495519"/>
            </w:pPr>
            <w:hyperlink r:id="rId37" w:history="1">
              <w:r>
                <w:rPr>
                  <w:rStyle w:val="Hyperlink"/>
                  <w:strike/>
                </w:rPr>
                <w:t>SW-193237</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C31D9" w14:textId="77777777" w:rsidR="00000000" w:rsidRDefault="00000000">
            <w:pPr>
              <w:rPr>
                <w:rFonts w:eastAsia="Times New Roman"/>
              </w:rPr>
            </w:pPr>
            <w:r>
              <w:rPr>
                <w:rFonts w:eastAsia="Times New Roman"/>
                <w:strike/>
              </w:rPr>
              <w:t>Ramesh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12EAB" w14:textId="77777777" w:rsidR="00000000" w:rsidRDefault="00000000">
            <w:pPr>
              <w:rPr>
                <w:rFonts w:eastAsia="Times New Roman"/>
              </w:rPr>
            </w:pPr>
            <w:r>
              <w:rPr>
                <w:rFonts w:eastAsia="Times New Roman"/>
                <w:strike/>
              </w:rPr>
              <w:t>Closed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831F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25E8C" w14:textId="77777777" w:rsidR="00000000" w:rsidRDefault="00000000">
            <w:pPr>
              <w:pStyle w:val="NormalWeb"/>
            </w:pPr>
            <w:r>
              <w:rPr>
                <w:rStyle w:val="Strong"/>
                <w:strike/>
              </w:rPr>
              <w:t> </w:t>
            </w:r>
          </w:p>
        </w:tc>
      </w:tr>
      <w:tr w:rsidR="00000000" w14:paraId="6F480D8D"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FB0C1" w14:textId="77777777" w:rsidR="00000000" w:rsidRDefault="00000000">
            <w:pPr>
              <w:rPr>
                <w:rFonts w:eastAsia="Times New Roman"/>
              </w:rPr>
            </w:pPr>
            <w:r>
              <w:rPr>
                <w:rFonts w:eastAsia="Times New Roman"/>
                <w:strike/>
              </w:rPr>
              <w:t>[PT][t.compile] Persistent tensor information not filled correctly in case of non-functional graphs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9164" w14:textId="77777777" w:rsidR="00000000" w:rsidRDefault="00000000">
            <w:pPr>
              <w:pStyle w:val="NormalWeb"/>
              <w:divId w:val="975329303"/>
            </w:pPr>
            <w:hyperlink r:id="rId38" w:history="1">
              <w:r>
                <w:rPr>
                  <w:rStyle w:val="Hyperlink"/>
                  <w:strike/>
                </w:rPr>
                <w:t>SW-193241</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2626C" w14:textId="77777777" w:rsidR="00000000" w:rsidRDefault="00000000">
            <w:pPr>
              <w:rPr>
                <w:rFonts w:eastAsia="Times New Roman"/>
              </w:rPr>
            </w:pPr>
            <w:r>
              <w:rPr>
                <w:rFonts w:eastAsia="Times New Roman"/>
                <w:strike/>
              </w:rPr>
              <w:t>Marcin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16B2CF" w14:textId="77777777" w:rsidR="00000000" w:rsidRDefault="00000000">
            <w:pPr>
              <w:rPr>
                <w:rFonts w:eastAsia="Times New Roman"/>
              </w:rPr>
            </w:pPr>
            <w:r>
              <w:rPr>
                <w:rFonts w:eastAsia="Times New Roman"/>
                <w:strike/>
              </w:rPr>
              <w:t>Closed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6866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F7AD5" w14:textId="77777777" w:rsidR="00000000" w:rsidRDefault="00000000">
            <w:pPr>
              <w:pStyle w:val="NormalWeb"/>
            </w:pPr>
            <w:r>
              <w:rPr>
                <w:rStyle w:val="Strong"/>
                <w:strike/>
              </w:rPr>
              <w:t> </w:t>
            </w:r>
          </w:p>
        </w:tc>
      </w:tr>
      <w:tr w:rsidR="00000000" w14:paraId="737165FB"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3CC1B3" w14:textId="77777777" w:rsidR="00000000" w:rsidRDefault="00000000">
            <w:pPr>
              <w:pStyle w:val="NormalWeb"/>
            </w:pPr>
            <w:r>
              <w:rPr>
                <w:color w:val="172B4D"/>
              </w:rPr>
              <w:lastRenderedPageBreak/>
              <w:t>Minimize node latency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FC406" w14:textId="77777777" w:rsidR="00000000" w:rsidRDefault="00000000">
            <w:pPr>
              <w:pStyle w:val="NormalWeb"/>
              <w:divId w:val="320429153"/>
            </w:pPr>
            <w:hyperlink r:id="rId39" w:history="1">
              <w:r>
                <w:rPr>
                  <w:rStyle w:val="Hyperlink"/>
                </w:rPr>
                <w:t>SW-188353</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FE568" w14:textId="77777777" w:rsidR="00000000" w:rsidRDefault="00000000">
            <w:pPr>
              <w:rPr>
                <w:rFonts w:eastAsia="Times New Roman"/>
              </w:rPr>
            </w:pPr>
            <w:r>
              <w:rPr>
                <w:rFonts w:eastAsia="Times New Roman"/>
              </w:rPr>
              <w:t>Shay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0AEB5" w14:textId="77777777" w:rsidR="00000000" w:rsidRDefault="00000000">
            <w:pPr>
              <w:rPr>
                <w:rFonts w:eastAsia="Times New Roman"/>
              </w:rPr>
            </w:pPr>
            <w:r>
              <w:rPr>
                <w:rFonts w:eastAsia="Times New Roman"/>
              </w:rPr>
              <w:t>In Progress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FB2D3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1B007" w14:textId="77777777" w:rsidR="00000000" w:rsidRDefault="00000000">
            <w:pPr>
              <w:pStyle w:val="NormalWeb"/>
            </w:pPr>
            <w:r>
              <w:t>Status:</w:t>
            </w:r>
          </w:p>
          <w:p w14:paraId="31CAE6B8" w14:textId="77777777" w:rsidR="00000000" w:rsidRDefault="00000000">
            <w:pPr>
              <w:pStyle w:val="NormalWeb"/>
            </w:pPr>
            <w:r>
              <w:rPr>
                <w:rStyle w:val="Strong"/>
              </w:rPr>
              <w:t>WW27:</w:t>
            </w:r>
          </w:p>
          <w:p w14:paraId="5001E314" w14:textId="77777777" w:rsidR="00000000" w:rsidRDefault="00000000">
            <w:pPr>
              <w:numPr>
                <w:ilvl w:val="0"/>
                <w:numId w:val="20"/>
              </w:numPr>
              <w:spacing w:before="100" w:beforeAutospacing="1" w:after="100" w:afterAutospacing="1"/>
              <w:rPr>
                <w:rFonts w:eastAsia="Times New Roman"/>
              </w:rPr>
            </w:pPr>
            <w:r>
              <w:rPr>
                <w:rFonts w:eastAsia="Times New Roman"/>
              </w:rPr>
              <w:t xml:space="preserve">ETA: </w:t>
            </w:r>
            <w:r>
              <w:rPr>
                <w:rFonts w:eastAsia="Times New Roman"/>
                <w:color w:val="172B4D"/>
              </w:rPr>
              <w:t>Support in 1.18. I hope to have the API before 1.17 feature freeze</w:t>
            </w:r>
          </w:p>
        </w:tc>
      </w:tr>
      <w:tr w:rsidR="00000000" w14:paraId="5921D7FB"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247B7" w14:textId="77777777" w:rsidR="00000000" w:rsidRDefault="00000000">
            <w:pPr>
              <w:pStyle w:val="NormalWeb"/>
            </w:pPr>
            <w:r>
              <w:rPr>
                <w:strike/>
                <w:color w:val="172B4D"/>
              </w:rPr>
              <w:t>Enable SFG Mechanism in Gaudi3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6294C" w14:textId="77777777" w:rsidR="00000000" w:rsidRDefault="00000000">
            <w:pPr>
              <w:pStyle w:val="NormalWeb"/>
              <w:divId w:val="105589439"/>
            </w:pPr>
            <w:hyperlink r:id="rId40" w:history="1">
              <w:r>
                <w:rPr>
                  <w:rStyle w:val="Hyperlink"/>
                  <w:strike/>
                </w:rPr>
                <w:t>SW-203485</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B1F14" w14:textId="77777777" w:rsidR="00000000" w:rsidRDefault="00000000">
            <w:pPr>
              <w:rPr>
                <w:rFonts w:eastAsia="Times New Roman"/>
              </w:rPr>
            </w:pPr>
            <w:r>
              <w:rPr>
                <w:rFonts w:eastAsia="Times New Roman"/>
                <w:strike/>
              </w:rPr>
              <w:t>Shay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40D4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DE31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DA6BA" w14:textId="77777777" w:rsidR="00000000" w:rsidRDefault="00000000">
            <w:pPr>
              <w:pStyle w:val="NormalWeb"/>
            </w:pPr>
            <w:r>
              <w:rPr>
                <w:strike/>
              </w:rPr>
              <w:t>Done</w:t>
            </w:r>
          </w:p>
        </w:tc>
      </w:tr>
      <w:tr w:rsidR="00000000" w14:paraId="0A45C9F3"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78AAF" w14:textId="77777777" w:rsidR="00000000" w:rsidRDefault="00000000">
            <w:pPr>
              <w:pStyle w:val="NormalWeb"/>
            </w:pPr>
            <w:r>
              <w:rPr>
                <w:strike/>
                <w:color w:val="172B4D"/>
              </w:rPr>
              <w:t xml:space="preserve">Gaudi3: </w:t>
            </w:r>
            <w:r>
              <w:rPr>
                <w:rStyle w:val="ui-provider"/>
                <w:strike/>
                <w:color w:val="172B4D"/>
              </w:rPr>
              <w:t>mark tensor as external fails in Gaudi3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0E86" w14:textId="77777777" w:rsidR="00000000" w:rsidRDefault="00000000">
            <w:pPr>
              <w:pStyle w:val="NormalWeb"/>
              <w:divId w:val="2134210739"/>
            </w:pPr>
            <w:hyperlink r:id="rId41" w:history="1">
              <w:r>
                <w:rPr>
                  <w:rStyle w:val="Hyperlink"/>
                  <w:strike/>
                </w:rPr>
                <w:t>SW-203485</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A184E" w14:textId="77777777" w:rsidR="00000000" w:rsidRDefault="00000000">
            <w:pPr>
              <w:rPr>
                <w:rFonts w:eastAsia="Times New Roman"/>
              </w:rPr>
            </w:pPr>
            <w:r>
              <w:rPr>
                <w:rFonts w:eastAsia="Times New Roman"/>
                <w:strike/>
              </w:rPr>
              <w:t>Shay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328DA"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2F5B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9EC29" w14:textId="77777777" w:rsidR="00000000" w:rsidRDefault="00000000">
            <w:pPr>
              <w:pStyle w:val="NormalWeb"/>
            </w:pPr>
            <w:r>
              <w:rPr>
                <w:strike/>
              </w:rPr>
              <w:t>Done</w:t>
            </w:r>
          </w:p>
        </w:tc>
      </w:tr>
      <w:tr w:rsidR="00000000" w14:paraId="2BE02287"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115DE" w14:textId="77777777" w:rsidR="00000000" w:rsidRDefault="00000000">
            <w:pPr>
              <w:pStyle w:val="NormalWeb"/>
            </w:pPr>
            <w:r>
              <w:rPr>
                <w:strike/>
                <w:color w:val="172B4D"/>
              </w:rPr>
              <w:t>Modify UT to include the MLP layer from Llama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90AE07" w14:textId="77777777" w:rsidR="00000000" w:rsidRDefault="00000000">
            <w:pPr>
              <w:pStyle w:val="NormalWeb"/>
              <w:divId w:val="193735450"/>
            </w:pPr>
            <w:hyperlink r:id="rId42" w:history="1">
              <w:r>
                <w:rPr>
                  <w:rStyle w:val="Hyperlink"/>
                  <w:strike/>
                </w:rPr>
                <w:t>SW-203449</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712E37" w14:textId="77777777" w:rsidR="00000000" w:rsidRDefault="00000000">
            <w:pPr>
              <w:rPr>
                <w:rFonts w:eastAsia="Times New Roman"/>
              </w:rPr>
            </w:pPr>
            <w:r>
              <w:rPr>
                <w:rFonts w:eastAsia="Times New Roman"/>
                <w:strike/>
              </w:rPr>
              <w:t>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6CE7F" w14:textId="77777777" w:rsidR="00000000" w:rsidRDefault="00000000">
            <w:pPr>
              <w:rPr>
                <w:rFonts w:eastAsia="Times New Roman"/>
              </w:rPr>
            </w:pPr>
            <w:r>
              <w:rPr>
                <w:rFonts w:eastAsia="Times New Roman"/>
                <w:strike/>
              </w:rPr>
              <w:t>WIP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CA1C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7E9C6" w14:textId="77777777" w:rsidR="00000000" w:rsidRDefault="00000000">
            <w:pPr>
              <w:rPr>
                <w:rFonts w:eastAsia="Times New Roman"/>
              </w:rPr>
            </w:pPr>
            <w:r>
              <w:rPr>
                <w:rFonts w:eastAsia="Times New Roman"/>
                <w:strike/>
              </w:rPr>
              <w:t>Update the UT to work on the MLP layer from Llama.</w:t>
            </w:r>
          </w:p>
        </w:tc>
      </w:tr>
      <w:tr w:rsidR="00000000" w14:paraId="6BAE248E"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96777" w14:textId="77777777" w:rsidR="00000000" w:rsidRDefault="00000000">
            <w:pPr>
              <w:pStyle w:val="NormalWeb"/>
            </w:pPr>
            <w:r>
              <w:rPr>
                <w:strike/>
                <w:color w:val="172B4D"/>
              </w:rPr>
              <w:t>Extend SFG in UT to more than the final matmul from MLP layer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31294" w14:textId="77777777" w:rsidR="00000000" w:rsidRDefault="00000000">
            <w:pPr>
              <w:pStyle w:val="NormalWeb"/>
              <w:divId w:val="188185189"/>
            </w:pPr>
            <w:hyperlink r:id="rId43" w:history="1">
              <w:r>
                <w:rPr>
                  <w:rStyle w:val="Hyperlink"/>
                  <w:strike/>
                </w:rPr>
                <w:t>SW-203450</w:t>
              </w:r>
            </w:hyperlink>
            <w:r>
              <w:rPr>
                <w:rStyle w:val="jira-issue"/>
                <w:strike/>
              </w:rPr>
              <w:t xml:space="preserve"> - </w:t>
            </w:r>
            <w:r>
              <w:rPr>
                <w:rStyle w:val="summary"/>
                <w:strike/>
              </w:rPr>
              <w:t>Getting issue details...</w:t>
            </w:r>
            <w:r>
              <w:rPr>
                <w:rStyle w:val="jira-issue"/>
                <w:strike/>
              </w:rPr>
              <w:t xml:space="preserve"> </w:t>
            </w:r>
            <w:r>
              <w:rPr>
                <w:rStyle w:val="aui-lozenge"/>
                <w:strike/>
              </w:rPr>
              <w:t>STATUS</w:t>
            </w:r>
            <w:r>
              <w:rPr>
                <w:rStyle w:val="jira-issue"/>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324" w14:textId="77777777" w:rsidR="00000000" w:rsidRDefault="00000000">
            <w:pPr>
              <w:rPr>
                <w:rFonts w:eastAsia="Times New Roman"/>
              </w:rPr>
            </w:pPr>
            <w:r>
              <w:rPr>
                <w:rFonts w:eastAsia="Times New Roman"/>
                <w:strike/>
              </w:rPr>
              <w:t>Siva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FF1F0" w14:textId="77777777" w:rsidR="00000000" w:rsidRDefault="00000000">
            <w:pPr>
              <w:rPr>
                <w:rFonts w:eastAsia="Times New Roman"/>
              </w:rPr>
            </w:pPr>
            <w:r>
              <w:rPr>
                <w:rFonts w:eastAsia="Times New Roman"/>
                <w:strike/>
              </w:rPr>
              <w:t>WIP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179AE"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E5B47E" w14:textId="77777777" w:rsidR="00000000" w:rsidRDefault="00000000">
            <w:pPr>
              <w:pStyle w:val="NormalWeb"/>
            </w:pPr>
            <w:r>
              <w:rPr>
                <w:strike/>
              </w:rPr>
              <w:t>Enable SFG on the entire MLP layer with batch dim sharding across the ops -</w:t>
            </w:r>
          </w:p>
          <w:p w14:paraId="4F4A2D06" w14:textId="77777777" w:rsidR="00000000" w:rsidRDefault="00000000">
            <w:pPr>
              <w:pStyle w:val="NormalWeb"/>
            </w:pPr>
            <w:r>
              <w:rPr>
                <w:strike/>
                <w:color w:val="000000"/>
              </w:rPr>
              <w:t>self.w2(F.silu(self.w1(x)) * self.w3(x)), w1 and w3 are column parallel linear and w2 is the row parallel linear with TP.</w:t>
            </w:r>
          </w:p>
        </w:tc>
      </w:tr>
      <w:tr w:rsidR="00000000" w14:paraId="5FDECBF9"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D5293" w14:textId="77777777" w:rsidR="00000000" w:rsidRDefault="00000000">
            <w:pPr>
              <w:pStyle w:val="NormalWeb"/>
            </w:pPr>
            <w:r>
              <w:rPr>
                <w:color w:val="172B4D"/>
              </w:rPr>
              <w:t>Overlap the compute by breaking graph with graph break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595F7" w14:textId="77777777" w:rsidR="00000000" w:rsidRDefault="00000000">
            <w:pPr>
              <w:pStyle w:val="NormalWeb"/>
              <w:divId w:val="785007099"/>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6DFEC" w14:textId="77777777" w:rsidR="00000000" w:rsidRDefault="00000000">
            <w:pPr>
              <w:rPr>
                <w:rFonts w:eastAsia="Times New Roman"/>
              </w:rPr>
            </w:pPr>
            <w:r>
              <w:rPr>
                <w:rFonts w:eastAsia="Times New Roman"/>
              </w:rPr>
              <w:t>Sujoy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94D9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0A3A"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C2186" w14:textId="77777777" w:rsidR="00000000" w:rsidRDefault="00000000">
            <w:pPr>
              <w:pStyle w:val="NormalWeb"/>
            </w:pPr>
            <w:r>
              <w:t>Gaudi3: Possibly an overlap solution on lazy, with enough compute on the shards.</w:t>
            </w:r>
          </w:p>
        </w:tc>
      </w:tr>
      <w:tr w:rsidR="00000000" w14:paraId="23BF0BDF"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3F570" w14:textId="77777777" w:rsidR="00000000" w:rsidRDefault="00000000">
            <w:pPr>
              <w:pStyle w:val="NormalWeb"/>
            </w:pPr>
            <w:r>
              <w:rPr>
                <w:color w:val="172B4D"/>
              </w:rPr>
              <w:lastRenderedPageBreak/>
              <w:t>Memory increase with torch.compile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B8555" w14:textId="77777777" w:rsidR="00000000" w:rsidRDefault="00000000">
            <w:pPr>
              <w:pStyle w:val="NormalWeb"/>
              <w:divId w:val="1152255785"/>
            </w:pPr>
            <w:hyperlink r:id="rId44" w:history="1">
              <w:r>
                <w:rPr>
                  <w:rStyle w:val="Hyperlink"/>
                </w:rPr>
                <w:t>SW-191762</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6D7D5" w14:textId="77777777" w:rsidR="00000000" w:rsidRDefault="00000000">
            <w:pPr>
              <w:rPr>
                <w:rFonts w:eastAsia="Times New Roman"/>
              </w:rPr>
            </w:pPr>
            <w:r>
              <w:rPr>
                <w:rFonts w:eastAsia="Times New Roman"/>
              </w:rPr>
              <w:t>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2F66F"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4DFA3"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4257D" w14:textId="77777777" w:rsidR="00000000" w:rsidRDefault="00000000">
            <w:pPr>
              <w:pStyle w:val="NormalWeb"/>
              <w:divId w:val="836457982"/>
            </w:pPr>
            <w:r>
              <w:t>Run with the patches that plans to reduce the memory, so that we can use the BS=370.</w:t>
            </w:r>
          </w:p>
        </w:tc>
      </w:tr>
      <w:tr w:rsidR="00000000" w14:paraId="443F4995"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72D38" w14:textId="77777777" w:rsidR="00000000" w:rsidRDefault="00000000">
            <w:pPr>
              <w:pStyle w:val="NormalWeb"/>
            </w:pPr>
            <w:r>
              <w:rPr>
                <w:color w:val="172B4D"/>
              </w:rPr>
              <w:t>SFG QA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EBAED" w14:textId="77777777" w:rsidR="00000000" w:rsidRDefault="00000000">
            <w:pPr>
              <w:pStyle w:val="NormalWeb"/>
              <w:divId w:val="64453115"/>
            </w:pPr>
            <w:hyperlink r:id="rId45" w:history="1">
              <w:r>
                <w:rPr>
                  <w:rStyle w:val="Hyperlink"/>
                </w:rPr>
                <w:t>SW-194208</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5DA0E" w14:textId="77777777" w:rsidR="00000000" w:rsidRDefault="00000000">
            <w:pPr>
              <w:rPr>
                <w:rFonts w:eastAsia="Times New Roman"/>
              </w:rPr>
            </w:pPr>
            <w:r>
              <w:rPr>
                <w:rFonts w:eastAsia="Times New Roman"/>
              </w:rPr>
              <w:t>Swadesh/Mansi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B41A0" w14:textId="77777777" w:rsidR="00000000" w:rsidRDefault="00000000">
            <w:pPr>
              <w:rPr>
                <w:rFonts w:eastAsia="Times New Roman"/>
              </w:rPr>
            </w:pPr>
            <w:r>
              <w:rPr>
                <w:rFonts w:eastAsia="Times New Roman"/>
              </w:rP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1583C"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2F015" w14:textId="77777777" w:rsidR="00000000" w:rsidRDefault="00000000">
            <w:pPr>
              <w:pStyle w:val="NormalWeb"/>
              <w:divId w:val="539827510"/>
            </w:pPr>
            <w:hyperlink r:id="rId46" w:anchor="SFG-QAPlanforSFG" w:history="1">
              <w:r>
                <w:rPr>
                  <w:rStyle w:val="Hyperlink"/>
                </w:rPr>
                <w:t>QA plan provided and reviewed</w:t>
              </w:r>
            </w:hyperlink>
          </w:p>
          <w:p w14:paraId="192119E4" w14:textId="77777777" w:rsidR="00000000" w:rsidRDefault="00000000">
            <w:pPr>
              <w:pStyle w:val="NormalWeb"/>
              <w:divId w:val="539827510"/>
            </w:pPr>
            <w:r>
              <w:rPr>
                <w:rStyle w:val="Strong"/>
              </w:rPr>
              <w:t>WW30:</w:t>
            </w:r>
          </w:p>
          <w:p w14:paraId="25EB0583" w14:textId="77777777" w:rsidR="00000000" w:rsidRDefault="00000000">
            <w:pPr>
              <w:numPr>
                <w:ilvl w:val="0"/>
                <w:numId w:val="21"/>
              </w:numPr>
              <w:spacing w:before="100" w:beforeAutospacing="1" w:after="100" w:afterAutospacing="1"/>
              <w:divId w:val="539827510"/>
              <w:rPr>
                <w:rFonts w:eastAsia="Times New Roman"/>
              </w:rPr>
            </w:pPr>
            <w:r>
              <w:rPr>
                <w:rFonts w:eastAsia="Times New Roman"/>
              </w:rPr>
              <w:t>Swadesh/Mansi to add QA functional tests for SFG</w:t>
            </w:r>
          </w:p>
        </w:tc>
      </w:tr>
      <w:tr w:rsidR="00000000" w14:paraId="603DF11D" w14:textId="77777777">
        <w:trPr>
          <w:divId w:val="58048159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6AE8C" w14:textId="77777777" w:rsidR="00000000" w:rsidRDefault="00000000">
            <w:pPr>
              <w:pStyle w:val="NormalWeb"/>
            </w:pPr>
            <w:r>
              <w:rPr>
                <w:color w:val="A5ADBA"/>
              </w:rPr>
              <w:t>large hcclAllReduce time blocking performance for LLama prompt stage SFG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930D65" w14:textId="77777777" w:rsidR="00000000" w:rsidRDefault="00000000">
            <w:pPr>
              <w:pStyle w:val="NormalWeb"/>
              <w:divId w:val="634916300"/>
            </w:pPr>
            <w:hyperlink r:id="rId47" w:history="1">
              <w:r>
                <w:rPr>
                  <w:rStyle w:val="Hyperlink"/>
                </w:rPr>
                <w:t>SW-181667</w:t>
              </w:r>
            </w:hyperlink>
            <w:r>
              <w:rPr>
                <w:rStyle w:val="jira-issue"/>
                <w:color w:val="A5ADBA"/>
              </w:rPr>
              <w:t xml:space="preserve"> - </w:t>
            </w:r>
            <w:r>
              <w:rPr>
                <w:rStyle w:val="summary"/>
                <w:color w:val="A5ADBA"/>
              </w:rPr>
              <w:t>Getting issue details...</w:t>
            </w:r>
            <w:r>
              <w:rPr>
                <w:rStyle w:val="jira-issue"/>
                <w:color w:val="A5ADBA"/>
              </w:rPr>
              <w:t xml:space="preserve"> </w:t>
            </w:r>
            <w:r>
              <w:rPr>
                <w:rStyle w:val="aui-lozenge"/>
                <w:color w:val="A5ADBA"/>
              </w:rPr>
              <w:t>STATUS</w:t>
            </w:r>
            <w:r>
              <w:rPr>
                <w:rStyle w:val="jira-issue"/>
                <w:color w:val="A5ADBA"/>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5C20B" w14:textId="77777777" w:rsidR="00000000" w:rsidRDefault="00000000">
            <w:pPr>
              <w:rPr>
                <w:rFonts w:eastAsia="Times New Roman"/>
              </w:rPr>
            </w:pPr>
            <w:r>
              <w:rPr>
                <w:rFonts w:eastAsia="Times New Roman"/>
                <w:color w:val="A5ADBA"/>
              </w:rPr>
              <w:t>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1FEA1" w14:textId="77777777" w:rsidR="00000000" w:rsidRDefault="00000000">
            <w:pPr>
              <w:rPr>
                <w:rFonts w:eastAsia="Times New Roman"/>
              </w:rPr>
            </w:pPr>
            <w:r>
              <w:rPr>
                <w:rFonts w:eastAsia="Times New Roman"/>
                <w:color w:val="A5ADBA"/>
              </w:rP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25024" w14:textId="77777777" w:rsidR="00000000" w:rsidRDefault="00000000">
            <w:pPr>
              <w:rPr>
                <w:rFonts w:eastAsia="Times New Roman"/>
              </w:rPr>
            </w:pPr>
            <w:r>
              <w:rPr>
                <w:rFonts w:eastAsia="Times New Roman"/>
                <w:color w:val="A5ADBA"/>
              </w:rPr>
              <w:t>No plan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B92CE7" w14:textId="77777777" w:rsidR="00000000" w:rsidRDefault="00000000">
            <w:pPr>
              <w:pStyle w:val="NormalWeb"/>
              <w:divId w:val="730424920"/>
            </w:pPr>
            <w:r>
              <w:rPr>
                <w:color w:val="A5ADBA"/>
              </w:rPr>
              <w:t>Status: Measure this once the SFG feature is enabled</w:t>
            </w:r>
          </w:p>
          <w:p w14:paraId="32FC59C2" w14:textId="77777777" w:rsidR="00000000" w:rsidRDefault="00000000">
            <w:pPr>
              <w:pStyle w:val="NormalWeb"/>
              <w:divId w:val="730424920"/>
            </w:pPr>
            <w:r>
              <w:rPr>
                <w:rStyle w:val="Strong"/>
                <w:color w:val="A5ADBA"/>
              </w:rPr>
              <w:t>WW27:</w:t>
            </w:r>
          </w:p>
          <w:p w14:paraId="160C3807" w14:textId="77777777" w:rsidR="00000000" w:rsidRDefault="00000000">
            <w:pPr>
              <w:numPr>
                <w:ilvl w:val="0"/>
                <w:numId w:val="22"/>
              </w:numPr>
              <w:spacing w:before="100" w:beforeAutospacing="1" w:after="100" w:afterAutospacing="1"/>
              <w:divId w:val="730424920"/>
              <w:rPr>
                <w:rFonts w:eastAsia="Times New Roman"/>
                <w:color w:val="A5ADBA"/>
              </w:rPr>
            </w:pPr>
            <w:r>
              <w:rPr>
                <w:rFonts w:eastAsia="Times New Roman"/>
                <w:color w:val="A5ADBA"/>
              </w:rPr>
              <w:t xml:space="preserve">Once </w:t>
            </w:r>
            <w:hyperlink r:id="rId48" w:history="1">
              <w:r>
                <w:rPr>
                  <w:rStyle w:val="Hyperlink"/>
                  <w:rFonts w:eastAsia="Times New Roman"/>
                </w:rPr>
                <w:t>SW-186887</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r>
              <w:rPr>
                <w:rFonts w:eastAsia="Times New Roman"/>
                <w:color w:val="A5ADBA"/>
              </w:rPr>
              <w:t>is resolved, ensure the collective times are not increasing compared to non-SFG case.</w:t>
            </w:r>
          </w:p>
          <w:p w14:paraId="6DCE2222" w14:textId="77777777" w:rsidR="00000000" w:rsidRDefault="00000000">
            <w:pPr>
              <w:pStyle w:val="NormalWeb"/>
              <w:divId w:val="730424920"/>
            </w:pPr>
            <w:r>
              <w:rPr>
                <w:rStyle w:val="Strong"/>
                <w:color w:val="A5ADBA"/>
              </w:rPr>
              <w:t>WW25:</w:t>
            </w:r>
          </w:p>
          <w:p w14:paraId="18005808" w14:textId="77777777" w:rsidR="00000000" w:rsidRDefault="00000000">
            <w:pPr>
              <w:numPr>
                <w:ilvl w:val="0"/>
                <w:numId w:val="23"/>
              </w:numPr>
              <w:spacing w:before="100" w:beforeAutospacing="1" w:after="100" w:afterAutospacing="1"/>
              <w:divId w:val="730424920"/>
              <w:rPr>
                <w:rFonts w:eastAsia="Times New Roman"/>
                <w:color w:val="A5ADBA"/>
              </w:rPr>
            </w:pPr>
            <w:r>
              <w:rPr>
                <w:rFonts w:eastAsia="Times New Roman"/>
                <w:color w:val="A5ADBA"/>
              </w:rPr>
              <w:t>The time with 8 cards are within the theorical limit. No action item for this now with the 8 TP configuration. However, it is an open if the TP config is reduced. </w:t>
            </w:r>
          </w:p>
        </w:tc>
      </w:tr>
    </w:tbl>
    <w:p w14:paraId="4357C6F1" w14:textId="77777777" w:rsidR="00000000" w:rsidRDefault="00000000">
      <w:pPr>
        <w:pStyle w:val="NormalWeb"/>
      </w:pPr>
    </w:p>
    <w:p w14:paraId="1977EA7D" w14:textId="77777777" w:rsidR="00000000" w:rsidRDefault="00000000">
      <w:pPr>
        <w:pStyle w:val="Heading3"/>
        <w:rPr>
          <w:rFonts w:eastAsia="Times New Roman"/>
        </w:rPr>
      </w:pPr>
      <w:r>
        <w:rPr>
          <w:rStyle w:val="normaltextrun"/>
          <w:rFonts w:eastAsia="Times New Roman"/>
          <w:color w:val="000000"/>
        </w:rPr>
        <w:t>Llama config for SFG:</w:t>
      </w:r>
    </w:p>
    <w:p w14:paraId="286B7635" w14:textId="77777777" w:rsidR="00000000" w:rsidRDefault="00000000">
      <w:pPr>
        <w:pStyle w:val="NormalWeb"/>
      </w:pPr>
      <w:r>
        <w:rPr>
          <w:rStyle w:val="normaltextrun"/>
          <w:color w:val="000000"/>
        </w:rPr>
        <w:t>BS=370, input=2048, output=2048, TP=8, precision=BF16</w:t>
      </w:r>
    </w:p>
    <w:p w14:paraId="3DA29CF4" w14:textId="77777777" w:rsidR="00000000" w:rsidRDefault="00000000">
      <w:pPr>
        <w:pStyle w:val="Heading3"/>
        <w:rPr>
          <w:rFonts w:eastAsia="Times New Roman"/>
        </w:rPr>
      </w:pPr>
      <w:r>
        <w:rPr>
          <w:rStyle w:val="normaltextrun"/>
          <w:rFonts w:eastAsia="Times New Roman"/>
          <w:color w:val="000000"/>
        </w:rPr>
        <w:t>Prompt stage tensor shapes:</w:t>
      </w:r>
    </w:p>
    <w:p w14:paraId="226C2458" w14:textId="77777777" w:rsidR="00000000" w:rsidRDefault="00000000">
      <w:pPr>
        <w:pStyle w:val="NormalWeb"/>
      </w:pPr>
      <w:r>
        <w:rPr>
          <w:rStyle w:val="normaltextrun"/>
          <w:color w:val="000000"/>
        </w:rPr>
        <w:t>The LinearAllReduce layer configurations:</w:t>
      </w:r>
    </w:p>
    <w:p w14:paraId="29BB066F" w14:textId="77777777" w:rsidR="00000000" w:rsidRDefault="00000000">
      <w:pPr>
        <w:pStyle w:val="NormalWeb"/>
      </w:pPr>
      <w:r>
        <w:lastRenderedPageBreak/>
        <w:t>ScopedLinearAllReduce:: Shape of input = torch.Size([370, 2048, 1024])</w:t>
      </w:r>
      <w:r>
        <w:br/>
        <w:t>ScopedLinearAllReduce:: Shape of weight = torch.Size([8192, 1024])</w:t>
      </w:r>
      <w:r>
        <w:br/>
        <w:t>ScopedLinearAllReduce:: Shape of self.weight.transpose(-1, -2).shape = torch.Size([1024, 8192])</w:t>
      </w:r>
    </w:p>
    <w:p w14:paraId="06F28839" w14:textId="77777777" w:rsidR="00000000" w:rsidRDefault="00000000">
      <w:pPr>
        <w:pStyle w:val="NormalWeb"/>
      </w:pPr>
      <w:r>
        <w:t>ScopedLinearAllReduce:: Shape of input = torch.Size([370, 2048, 3584])</w:t>
      </w:r>
      <w:r>
        <w:br/>
        <w:t>ScopedLinearAllReduce:: Shape of weight = torch.Size([8192, 3584])</w:t>
      </w:r>
      <w:r>
        <w:br/>
        <w:t>ScopedLinearAllReduce:: Shape of self.weight.transpose(-1, -2).shape = torch.Size([3584, 8192])</w:t>
      </w:r>
    </w:p>
    <w:p w14:paraId="2160B984" w14:textId="77777777" w:rsidR="00000000" w:rsidRDefault="00000000">
      <w:pPr>
        <w:pStyle w:val="Heading3"/>
        <w:rPr>
          <w:rFonts w:eastAsia="Times New Roman"/>
        </w:rPr>
      </w:pPr>
      <w:r>
        <w:rPr>
          <w:rStyle w:val="normaltextrun"/>
          <w:rFonts w:eastAsia="Times New Roman"/>
          <w:color w:val="000000"/>
        </w:rPr>
        <w:t>Projection:</w:t>
      </w:r>
    </w:p>
    <w:p w14:paraId="16B9C962" w14:textId="77777777" w:rsidR="00000000" w:rsidRDefault="00000000">
      <w:pPr>
        <w:pStyle w:val="NormalWeb"/>
      </w:pPr>
      <w:r>
        <w:rPr>
          <w:rStyle w:val="normaltextrun"/>
          <w:color w:val="000000"/>
        </w:rPr>
        <w:t>The projection from Roman for SFG on LLama:</w:t>
      </w:r>
    </w:p>
    <w:p w14:paraId="706F7291" w14:textId="77777777" w:rsidR="00000000" w:rsidRDefault="00000000">
      <w:pPr>
        <w:pStyle w:val="NormalWeb"/>
      </w:pPr>
      <w:r>
        <w:rPr>
          <w:noProof/>
          <w:color w:val="000000"/>
        </w:rPr>
        <w:drawing>
          <wp:inline distT="0" distB="0" distL="0" distR="0" wp14:anchorId="4355E436" wp14:editId="157AF199">
            <wp:extent cx="445770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57700" cy="1873250"/>
                    </a:xfrm>
                    <a:prstGeom prst="rect">
                      <a:avLst/>
                    </a:prstGeom>
                    <a:noFill/>
                    <a:ln>
                      <a:noFill/>
                    </a:ln>
                  </pic:spPr>
                </pic:pic>
              </a:graphicData>
            </a:graphic>
          </wp:inline>
        </w:drawing>
      </w:r>
    </w:p>
    <w:p w14:paraId="7E8B06D4" w14:textId="77777777" w:rsidR="00000000" w:rsidRDefault="00000000">
      <w:pPr>
        <w:pStyle w:val="NormalWeb"/>
      </w:pPr>
      <w:r>
        <w:rPr>
          <w:rStyle w:val="normaltextrun"/>
          <w:color w:val="000000"/>
        </w:rPr>
        <w:t>The improvement for input length=2048 is marginal for BS=1. Hence, a BS=370 is chosen.</w:t>
      </w:r>
    </w:p>
    <w:p w14:paraId="3691F16C" w14:textId="77777777" w:rsidR="00000000" w:rsidRDefault="00000000">
      <w:pPr>
        <w:pStyle w:val="Heading3"/>
        <w:rPr>
          <w:rFonts w:eastAsia="Times New Roman"/>
        </w:rPr>
      </w:pPr>
      <w:r>
        <w:rPr>
          <w:rStyle w:val="normaltextrun"/>
          <w:rFonts w:eastAsia="Times New Roman"/>
          <w:color w:val="000000"/>
        </w:rPr>
        <w:t>Design considerations from Deepak:</w:t>
      </w:r>
    </w:p>
    <w:p w14:paraId="17E78032" w14:textId="77777777" w:rsidR="00000000" w:rsidRDefault="00000000">
      <w:pPr>
        <w:pStyle w:val="NormalWeb"/>
      </w:pPr>
      <w:r>
        <w:rPr>
          <w:noProof/>
          <w:color w:val="000000"/>
        </w:rPr>
        <w:drawing>
          <wp:inline distT="0" distB="0" distL="0" distR="0" wp14:anchorId="723B200D" wp14:editId="305DB1CE">
            <wp:extent cx="445770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457700" cy="2501900"/>
                    </a:xfrm>
                    <a:prstGeom prst="rect">
                      <a:avLst/>
                    </a:prstGeom>
                    <a:noFill/>
                    <a:ln>
                      <a:noFill/>
                    </a:ln>
                  </pic:spPr>
                </pic:pic>
              </a:graphicData>
            </a:graphic>
          </wp:inline>
        </w:drawing>
      </w:r>
    </w:p>
    <w:p w14:paraId="272DCE57" w14:textId="77777777" w:rsidR="00000000" w:rsidRDefault="00000000">
      <w:pPr>
        <w:pStyle w:val="Heading3"/>
        <w:rPr>
          <w:rFonts w:eastAsia="Times New Roman"/>
        </w:rPr>
      </w:pPr>
      <w:r>
        <w:rPr>
          <w:rStyle w:val="normaltextrun"/>
          <w:rFonts w:eastAsia="Times New Roman"/>
          <w:color w:val="000000"/>
        </w:rPr>
        <w:t>UT:</w:t>
      </w:r>
    </w:p>
    <w:p w14:paraId="2351A0B8" w14:textId="77777777" w:rsidR="00000000" w:rsidRDefault="00000000">
      <w:pPr>
        <w:pStyle w:val="NormalWeb"/>
      </w:pPr>
      <w:r>
        <w:rPr>
          <w:rStyle w:val="normaltextrun"/>
          <w:color w:val="000000"/>
        </w:rPr>
        <w:lastRenderedPageBreak/>
        <w:t xml:space="preserve">The UT is WIP. An initial version is available at </w:t>
      </w:r>
      <w:r>
        <w:rPr>
          <w:rStyle w:val="ui-provider"/>
          <w:color w:val="000000"/>
        </w:rPr>
        <w:t>/software/users/ssaraswati/tests/example_tptest_llama_prompt_sfg_layer1.py</w:t>
      </w:r>
    </w:p>
    <w:p w14:paraId="0D8F86C4" w14:textId="77777777" w:rsidR="00000000" w:rsidRDefault="00000000">
      <w:pPr>
        <w:pStyle w:val="NormalWeb"/>
      </w:pPr>
      <w:r>
        <w:rPr>
          <w:rStyle w:val="normaltextrun"/>
          <w:color w:val="000000"/>
        </w:rPr>
        <w:t>The test checks creates a single layer with the weight size [8192, 1024] and input size [370, 2048, 1024]. The matmul is done in the following way -</w:t>
      </w:r>
    </w:p>
    <w:p w14:paraId="5631D176" w14:textId="77777777" w:rsidR="00000000" w:rsidRDefault="00000000">
      <w:pPr>
        <w:pStyle w:val="NormalWeb"/>
      </w:pPr>
      <w:r>
        <w:rPr>
          <w:rStyle w:val="normaltextrun"/>
          <w:color w:val="000000"/>
        </w:rPr>
        <w:t xml:space="preserve">transpose the weight → size </w:t>
      </w:r>
      <w:r>
        <w:rPr>
          <w:rStyle w:val="textrun"/>
          <w:color w:val="000000"/>
        </w:rPr>
        <w:t>[1024, 8192]</w:t>
      </w:r>
    </w:p>
    <w:p w14:paraId="503D87EA" w14:textId="77777777" w:rsidR="00000000" w:rsidRDefault="00000000">
      <w:pPr>
        <w:pStyle w:val="NormalWeb"/>
      </w:pPr>
      <w:r>
        <w:rPr>
          <w:rStyle w:val="textrun"/>
          <w:color w:val="000000"/>
        </w:rPr>
        <w:t>For 4 shard of the weight, do the following operation:</w:t>
      </w:r>
    </w:p>
    <w:p w14:paraId="6393F2FF" w14:textId="77777777" w:rsidR="00000000" w:rsidRDefault="00000000">
      <w:pPr>
        <w:pStyle w:val="NormalWeb"/>
      </w:pPr>
      <w:r>
        <w:rPr>
          <w:rStyle w:val="textrun"/>
          <w:color w:val="000000"/>
        </w:rPr>
        <w:t>   each shard size = 8192 / 4 = 2048</w:t>
      </w:r>
    </w:p>
    <w:p w14:paraId="3DDE1C6B" w14:textId="77777777" w:rsidR="00000000" w:rsidRDefault="00000000">
      <w:pPr>
        <w:pStyle w:val="NormalWeb"/>
      </w:pPr>
      <w:r>
        <w:rPr>
          <w:rStyle w:val="textrun"/>
          <w:color w:val="000000"/>
        </w:rPr>
        <w:t>    output_shard = torch.matmul(input, transposed weight[:,start_offset : start_offset + curr_shard_size])</w:t>
      </w:r>
    </w:p>
    <w:p w14:paraId="0CF51169" w14:textId="77777777" w:rsidR="00000000" w:rsidRDefault="00000000">
      <w:pPr>
        <w:pStyle w:val="NormalWeb"/>
      </w:pPr>
      <w:r>
        <w:rPr>
          <w:rStyle w:val="textrun"/>
          <w:color w:val="000000"/>
        </w:rPr>
        <w:t>    This is equivalent to -</w:t>
      </w:r>
    </w:p>
    <w:p w14:paraId="30A9A922" w14:textId="77777777" w:rsidR="00000000" w:rsidRDefault="00000000">
      <w:pPr>
        <w:pStyle w:val="NormalWeb"/>
      </w:pPr>
      <w:r>
        <w:rPr>
          <w:rStyle w:val="textrun"/>
          <w:color w:val="000000"/>
        </w:rPr>
        <w:t>    output_shard size  [370, 2048, 2048 ] = torch.matmul(input size [370, 2048, 1024], transposed weight shard size [1024, 2048])</w:t>
      </w:r>
    </w:p>
    <w:p w14:paraId="77CA5BD5" w14:textId="77777777" w:rsidR="00000000" w:rsidRDefault="00000000">
      <w:pPr>
        <w:pStyle w:val="NormalWeb"/>
      </w:pPr>
      <w:r>
        <w:rPr>
          <w:rStyle w:val="textrun"/>
          <w:color w:val="000000"/>
        </w:rPr>
        <w:t>     After this, do a all_reduce of the output_shard</w:t>
      </w:r>
    </w:p>
    <w:p w14:paraId="2931FC75" w14:textId="77777777" w:rsidR="00000000" w:rsidRDefault="00000000">
      <w:pPr>
        <w:pStyle w:val="NormalWeb"/>
      </w:pPr>
      <w:r>
        <w:rPr>
          <w:rStyle w:val="textrun"/>
          <w:color w:val="000000"/>
        </w:rPr>
        <w:t>     Append the output_shard to a output list</w:t>
      </w:r>
    </w:p>
    <w:p w14:paraId="7DAED490" w14:textId="77777777" w:rsidR="00000000" w:rsidRDefault="00000000">
      <w:pPr>
        <w:pStyle w:val="NormalWeb"/>
      </w:pPr>
      <w:r>
        <w:rPr>
          <w:rStyle w:val="textrun"/>
          <w:color w:val="000000"/>
        </w:rPr>
        <w:t> At the end of the loop, to a torch.cat of the 4 output shard to a single output of size [370, 2048, 8192]</w:t>
      </w:r>
    </w:p>
    <w:p w14:paraId="371DA421" w14:textId="77777777" w:rsidR="00000000" w:rsidRDefault="00000000">
      <w:pPr>
        <w:pStyle w:val="NormalWeb"/>
      </w:pPr>
      <w:r>
        <w:rPr>
          <w:rStyle w:val="textrun"/>
          <w:color w:val="000000"/>
        </w:rPr>
        <w:t> Add the bias size [8192] to it.</w:t>
      </w:r>
    </w:p>
    <w:p w14:paraId="072E5DBC" w14:textId="77777777" w:rsidR="00000000" w:rsidRDefault="00000000">
      <w:pPr>
        <w:pStyle w:val="Heading2"/>
        <w:rPr>
          <w:rFonts w:eastAsia="Times New Roman"/>
        </w:rPr>
      </w:pPr>
      <w:r>
        <w:rPr>
          <w:rStyle w:val="normaltextrun"/>
          <w:rFonts w:eastAsia="Times New Roman"/>
          <w:color w:val="000000"/>
        </w:rPr>
        <w:t>Optimum overlap with compute and collective</w:t>
      </w:r>
    </w:p>
    <w:p w14:paraId="18CE9D50" w14:textId="77777777" w:rsidR="00000000" w:rsidRDefault="00000000">
      <w:pPr>
        <w:pStyle w:val="NormalWeb"/>
      </w:pPr>
      <w:r>
        <w:rPr>
          <w:rStyle w:val="normaltextrun"/>
          <w:color w:val="000000"/>
        </w:rPr>
        <w:t>This section discussed the proposal for overlapping the compute and collective optimally with SFG.</w:t>
      </w:r>
    </w:p>
    <w:p w14:paraId="4975B963" w14:textId="77777777" w:rsidR="00000000" w:rsidRDefault="00000000">
      <w:pPr>
        <w:pStyle w:val="Heading3"/>
        <w:rPr>
          <w:rFonts w:eastAsia="Times New Roman"/>
        </w:rPr>
      </w:pPr>
      <w:r>
        <w:rPr>
          <w:rStyle w:val="normaltextrun"/>
          <w:rFonts w:eastAsia="Times New Roman"/>
          <w:color w:val="000000"/>
        </w:rPr>
        <w:t>TP with SFG</w:t>
      </w:r>
    </w:p>
    <w:p w14:paraId="4455F510" w14:textId="77777777" w:rsidR="00000000" w:rsidRDefault="00000000">
      <w:pPr>
        <w:pStyle w:val="Heading4"/>
        <w:rPr>
          <w:rFonts w:eastAsia="Times New Roman"/>
        </w:rPr>
      </w:pPr>
      <w:r>
        <w:rPr>
          <w:rStyle w:val="normaltextrun"/>
          <w:rFonts w:eastAsia="Times New Roman"/>
          <w:color w:val="000000"/>
        </w:rPr>
        <w:t>UT description</w:t>
      </w:r>
    </w:p>
    <w:p w14:paraId="30A74872" w14:textId="77777777" w:rsidR="00000000" w:rsidRDefault="00000000">
      <w:pPr>
        <w:pStyle w:val="NormalWeb"/>
      </w:pPr>
      <w:r>
        <w:rPr>
          <w:rStyle w:val="normaltextrun"/>
          <w:color w:val="000000"/>
        </w:rPr>
        <w:t xml:space="preserve">As described in </w:t>
      </w:r>
      <w:hyperlink r:id="rId51" w:history="1">
        <w:r>
          <w:rPr>
            <w:rStyle w:val="Hyperlink"/>
          </w:rPr>
          <w:t>SW-182856</w:t>
        </w:r>
      </w:hyperlink>
      <w:r>
        <w:rPr>
          <w:rStyle w:val="jira-issue"/>
          <w:color w:val="000000"/>
        </w:rPr>
        <w:t xml:space="preserve"> - </w:t>
      </w:r>
      <w:r>
        <w:rPr>
          <w:rStyle w:val="summary"/>
          <w:color w:val="000000"/>
        </w:rPr>
        <w:t>Getting issue details...</w:t>
      </w:r>
      <w:r>
        <w:rPr>
          <w:rStyle w:val="jira-issue"/>
          <w:color w:val="000000"/>
        </w:rPr>
        <w:t xml:space="preserve"> </w:t>
      </w:r>
      <w:r>
        <w:rPr>
          <w:rStyle w:val="aui-lozenge"/>
          <w:color w:val="000000"/>
        </w:rPr>
        <w:t>STATUS</w:t>
      </w:r>
      <w:r>
        <w:rPr>
          <w:rStyle w:val="jira-issue"/>
          <w:color w:val="000000"/>
        </w:rPr>
        <w:t xml:space="preserve"> </w:t>
      </w:r>
      <w:r>
        <w:rPr>
          <w:rStyle w:val="normaltextrun"/>
          <w:color w:val="000000"/>
        </w:rPr>
        <w:t>, the UT has been designed to break the matmul (from the linear layer) into multiple shards, and thereby allowing trigger of collective in pipeline with the compute. The transformation of the UT is described below -</w:t>
      </w:r>
    </w:p>
    <w:p w14:paraId="1C930AE4" w14:textId="77777777" w:rsidR="00000000" w:rsidRDefault="00000000">
      <w:pPr>
        <w:divId w:val="476382576"/>
        <w:rPr>
          <w:rFonts w:eastAsia="Times New Roman"/>
        </w:rPr>
      </w:pPr>
      <w:r>
        <w:rPr>
          <w:rFonts w:eastAsia="Times New Roman"/>
          <w:b/>
          <w:bCs/>
        </w:rPr>
        <w:t>UT one shard code</w:t>
      </w:r>
      <w:r>
        <w:rPr>
          <w:rFonts w:eastAsia="Times New Roman"/>
        </w:rPr>
        <w:t xml:space="preserve"> </w:t>
      </w:r>
    </w:p>
    <w:p w14:paraId="50159FA0" w14:textId="77777777" w:rsidR="00000000" w:rsidRDefault="00000000">
      <w:pPr>
        <w:pStyle w:val="HTMLPreformatted"/>
        <w:divId w:val="899097586"/>
      </w:pPr>
      <w:r>
        <w:t>class FullLinear(nn.Module):</w:t>
      </w:r>
    </w:p>
    <w:p w14:paraId="68998BF3" w14:textId="77777777" w:rsidR="00000000" w:rsidRDefault="00000000">
      <w:pPr>
        <w:pStyle w:val="HTMLPreformatted"/>
        <w:divId w:val="899097586"/>
      </w:pPr>
      <w:r>
        <w:t xml:space="preserve">    def __init__(self, weight_size, dtype):</w:t>
      </w:r>
    </w:p>
    <w:p w14:paraId="659AC669" w14:textId="77777777" w:rsidR="00000000" w:rsidRDefault="00000000">
      <w:pPr>
        <w:pStyle w:val="HTMLPreformatted"/>
        <w:divId w:val="899097586"/>
      </w:pPr>
      <w:r>
        <w:t xml:space="preserve">        super().__init__()</w:t>
      </w:r>
    </w:p>
    <w:p w14:paraId="7DBAA1E0" w14:textId="77777777" w:rsidR="00000000" w:rsidRDefault="00000000">
      <w:pPr>
        <w:pStyle w:val="HTMLPreformatted"/>
        <w:divId w:val="899097586"/>
      </w:pPr>
      <w:r>
        <w:lastRenderedPageBreak/>
        <w:t xml:space="preserve">        # with Tx, self.weight is = 1024, 8192</w:t>
      </w:r>
    </w:p>
    <w:p w14:paraId="7BE1189D" w14:textId="77777777" w:rsidR="00000000" w:rsidRDefault="00000000">
      <w:pPr>
        <w:pStyle w:val="HTMLPreformatted"/>
        <w:divId w:val="899097586"/>
      </w:pPr>
      <w:r>
        <w:t xml:space="preserve">        self.weight = nn.Parameter(torch.arange(weight_size[1] * weight_size[0], dtype = dtype).reshape(weight_size[1], weight_size[0]))</w:t>
      </w:r>
    </w:p>
    <w:p w14:paraId="057A4430" w14:textId="77777777" w:rsidR="00000000" w:rsidRDefault="00000000">
      <w:pPr>
        <w:pStyle w:val="HTMLPreformatted"/>
        <w:divId w:val="899097586"/>
      </w:pPr>
      <w:r>
        <w:t xml:space="preserve">        # bias size = 8192</w:t>
      </w:r>
    </w:p>
    <w:p w14:paraId="3E96905F" w14:textId="77777777" w:rsidR="00000000" w:rsidRDefault="00000000">
      <w:pPr>
        <w:pStyle w:val="HTMLPreformatted"/>
        <w:divId w:val="899097586"/>
      </w:pPr>
      <w:r>
        <w:t xml:space="preserve">        self.bias = nn.Parameter(torch.empty(1, weight_size[0], dtype = dtype).fill_(0.01))</w:t>
      </w:r>
    </w:p>
    <w:p w14:paraId="312D696D" w14:textId="77777777" w:rsidR="00000000" w:rsidRDefault="00000000">
      <w:pPr>
        <w:pStyle w:val="HTMLPreformatted"/>
        <w:divId w:val="899097586"/>
      </w:pPr>
    </w:p>
    <w:p w14:paraId="36323711" w14:textId="77777777" w:rsidR="00000000" w:rsidRDefault="00000000">
      <w:pPr>
        <w:pStyle w:val="HTMLPreformatted"/>
        <w:divId w:val="899097586"/>
      </w:pPr>
      <w:r>
        <w:t xml:space="preserve">    def forward(self, input, dummy_tensor_for_hccl_sync):</w:t>
      </w:r>
    </w:p>
    <w:p w14:paraId="3F77510E" w14:textId="77777777" w:rsidR="00000000" w:rsidRDefault="00000000">
      <w:pPr>
        <w:pStyle w:val="HTMLPreformatted"/>
        <w:divId w:val="899097586"/>
      </w:pPr>
      <w:r>
        <w:t xml:space="preserve">        work = torch.distributed.all_reduce(dummy_tensor_for_hccl_sync, async_op=True)</w:t>
      </w:r>
    </w:p>
    <w:p w14:paraId="5F6D63AB" w14:textId="77777777" w:rsidR="00000000" w:rsidRDefault="00000000">
      <w:pPr>
        <w:pStyle w:val="HTMLPreformatted"/>
        <w:divId w:val="899097586"/>
      </w:pPr>
      <w:r>
        <w:t xml:space="preserve">        work.wait()</w:t>
      </w:r>
    </w:p>
    <w:p w14:paraId="0295924F" w14:textId="77777777" w:rsidR="00000000" w:rsidRDefault="00000000">
      <w:pPr>
        <w:pStyle w:val="HTMLPreformatted"/>
        <w:divId w:val="899097586"/>
      </w:pPr>
    </w:p>
    <w:p w14:paraId="3F1A857D" w14:textId="77777777" w:rsidR="00000000" w:rsidRDefault="00000000">
      <w:pPr>
        <w:pStyle w:val="HTMLPreformatted"/>
        <w:divId w:val="899097586"/>
      </w:pPr>
      <w:r>
        <w:t xml:space="preserve">        output = torch.matmul(input, self.weight)</w:t>
      </w:r>
    </w:p>
    <w:p w14:paraId="777FED5E" w14:textId="77777777" w:rsidR="00000000" w:rsidRDefault="00000000">
      <w:pPr>
        <w:pStyle w:val="HTMLPreformatted"/>
        <w:divId w:val="899097586"/>
      </w:pPr>
      <w:r>
        <w:t xml:space="preserve">        torch.distributed.all_reduce(output, async_op=True)</w:t>
      </w:r>
    </w:p>
    <w:p w14:paraId="01C221A5" w14:textId="77777777" w:rsidR="00000000" w:rsidRDefault="00000000">
      <w:pPr>
        <w:pStyle w:val="HTMLPreformatted"/>
        <w:divId w:val="899097586"/>
      </w:pPr>
      <w:r>
        <w:t xml:space="preserve">        return output + self.bias</w:t>
      </w:r>
    </w:p>
    <w:p w14:paraId="0F915909" w14:textId="77777777" w:rsidR="00000000" w:rsidRDefault="00000000">
      <w:pPr>
        <w:pStyle w:val="NormalWeb"/>
      </w:pPr>
      <w:r>
        <w:rPr>
          <w:rStyle w:val="normaltextrun"/>
          <w:color w:val="000000"/>
        </w:rPr>
        <w:t xml:space="preserve">This has been transformed into shards the following way. The description of the issue is given with lazy + SFG first, to demonstrate the requirement at the bridge side. </w:t>
      </w:r>
    </w:p>
    <w:p w14:paraId="56117A8C" w14:textId="77777777" w:rsidR="00000000" w:rsidRDefault="00000000">
      <w:pPr>
        <w:divId w:val="1450007490"/>
        <w:rPr>
          <w:rFonts w:eastAsia="Times New Roman"/>
        </w:rPr>
      </w:pPr>
      <w:r>
        <w:rPr>
          <w:rFonts w:eastAsia="Times New Roman"/>
          <w:b/>
          <w:bCs/>
        </w:rPr>
        <w:t>UT with shards for lazy + SFG</w:t>
      </w:r>
      <w:r>
        <w:rPr>
          <w:rFonts w:eastAsia="Times New Roman"/>
        </w:rPr>
        <w:t xml:space="preserve"> </w:t>
      </w:r>
    </w:p>
    <w:p w14:paraId="77973A40" w14:textId="77777777" w:rsidR="00000000" w:rsidRDefault="00000000">
      <w:pPr>
        <w:pStyle w:val="HTMLPreformatted"/>
        <w:divId w:val="1122066750"/>
      </w:pPr>
      <w:r>
        <w:t xml:space="preserve">    def forward(self, input, dummy_tensor_for_hccl_sync):</w:t>
      </w:r>
    </w:p>
    <w:p w14:paraId="7FA2B0F1" w14:textId="77777777" w:rsidR="00000000" w:rsidRDefault="00000000">
      <w:pPr>
        <w:pStyle w:val="HTMLPreformatted"/>
        <w:divId w:val="1122066750"/>
      </w:pPr>
      <w:r>
        <w:t xml:space="preserve">        # torch.matmul(input size=(370, 2048, 1024), weight size = (1024, 8192) + bias (size = 8192)</w:t>
      </w:r>
    </w:p>
    <w:p w14:paraId="1F6B0BF5" w14:textId="77777777" w:rsidR="00000000" w:rsidRDefault="00000000">
      <w:pPr>
        <w:pStyle w:val="HTMLPreformatted"/>
        <w:divId w:val="1122066750"/>
      </w:pPr>
      <w:r>
        <w:t xml:space="preserve">        # output size = (370, 2048, 8192)</w:t>
      </w:r>
    </w:p>
    <w:p w14:paraId="68B679F6" w14:textId="77777777" w:rsidR="00000000" w:rsidRDefault="00000000">
      <w:pPr>
        <w:pStyle w:val="HTMLPreformatted"/>
        <w:divId w:val="1122066750"/>
      </w:pPr>
      <w:r>
        <w:t xml:space="preserve">        total_shard_size = self.weight.size()[1]</w:t>
      </w:r>
    </w:p>
    <w:p w14:paraId="3B71C8E8" w14:textId="77777777" w:rsidR="00000000" w:rsidRDefault="00000000">
      <w:pPr>
        <w:pStyle w:val="HTMLPreformatted"/>
        <w:divId w:val="1122066750"/>
      </w:pPr>
      <w:r>
        <w:t xml:space="preserve">        shard_size = int(total_shard_size//self.num_shards)</w:t>
      </w:r>
    </w:p>
    <w:p w14:paraId="17352D66" w14:textId="77777777" w:rsidR="00000000" w:rsidRDefault="00000000">
      <w:pPr>
        <w:pStyle w:val="HTMLPreformatted"/>
        <w:divId w:val="1122066750"/>
      </w:pPr>
      <w:r>
        <w:t xml:space="preserve">        start_offset = 0</w:t>
      </w:r>
    </w:p>
    <w:p w14:paraId="6E1B4F9C" w14:textId="77777777" w:rsidR="00000000" w:rsidRDefault="00000000">
      <w:pPr>
        <w:pStyle w:val="HTMLPreformatted"/>
        <w:divId w:val="1122066750"/>
      </w:pPr>
      <w:r>
        <w:t xml:space="preserve">        works = []</w:t>
      </w:r>
    </w:p>
    <w:p w14:paraId="28C9FE4C" w14:textId="77777777" w:rsidR="00000000" w:rsidRDefault="00000000">
      <w:pPr>
        <w:pStyle w:val="HTMLPreformatted"/>
        <w:divId w:val="1122066750"/>
      </w:pPr>
      <w:r>
        <w:t xml:space="preserve">        output_shards = []</w:t>
      </w:r>
    </w:p>
    <w:p w14:paraId="682D6F5E" w14:textId="77777777" w:rsidR="00000000" w:rsidRDefault="00000000">
      <w:pPr>
        <w:pStyle w:val="HTMLPreformatted"/>
        <w:divId w:val="1122066750"/>
      </w:pPr>
      <w:r>
        <w:t xml:space="preserve">        </w:t>
      </w:r>
    </w:p>
    <w:p w14:paraId="3216471C" w14:textId="77777777" w:rsidR="00000000" w:rsidRDefault="00000000">
      <w:pPr>
        <w:pStyle w:val="HTMLPreformatted"/>
        <w:divId w:val="1122066750"/>
      </w:pPr>
      <w:r>
        <w:t xml:space="preserve">        # This is a dummy collective to bridge all cards in sync before the actual loop below. Not expected in models.</w:t>
      </w:r>
    </w:p>
    <w:p w14:paraId="1BB2CE79" w14:textId="77777777" w:rsidR="00000000" w:rsidRDefault="00000000">
      <w:pPr>
        <w:pStyle w:val="HTMLPreformatted"/>
        <w:divId w:val="1122066750"/>
      </w:pPr>
      <w:r>
        <w:t xml:space="preserve">        work = torch.distributed.all_reduce(dummy_tensor_for_hccl_sync, async_op=True)</w:t>
      </w:r>
    </w:p>
    <w:p w14:paraId="35A7AE81" w14:textId="77777777" w:rsidR="00000000" w:rsidRDefault="00000000">
      <w:pPr>
        <w:pStyle w:val="HTMLPreformatted"/>
        <w:divId w:val="1122066750"/>
      </w:pPr>
      <w:r>
        <w:t xml:space="preserve">        work.wait()</w:t>
      </w:r>
    </w:p>
    <w:p w14:paraId="7CDE6DB1" w14:textId="77777777" w:rsidR="00000000" w:rsidRDefault="00000000">
      <w:pPr>
        <w:pStyle w:val="HTMLPreformatted"/>
        <w:divId w:val="1122066750"/>
      </w:pPr>
    </w:p>
    <w:p w14:paraId="7C230F8A" w14:textId="77777777" w:rsidR="00000000" w:rsidRDefault="00000000">
      <w:pPr>
        <w:pStyle w:val="HTMLPreformatted"/>
        <w:divId w:val="1122066750"/>
      </w:pPr>
      <w:r>
        <w:t xml:space="preserve">        for i in range(self.num_shards):</w:t>
      </w:r>
    </w:p>
    <w:p w14:paraId="6818253B" w14:textId="77777777" w:rsidR="00000000" w:rsidRDefault="00000000">
      <w:pPr>
        <w:pStyle w:val="HTMLPreformatted"/>
        <w:divId w:val="1122066750"/>
      </w:pPr>
      <w:r>
        <w:t xml:space="preserve">            curr_shard_size = shard_size if i &lt; self.num_shards-1 else total_shard_size - start_offset</w:t>
      </w:r>
    </w:p>
    <w:p w14:paraId="01592B45" w14:textId="77777777" w:rsidR="00000000" w:rsidRDefault="00000000">
      <w:pPr>
        <w:pStyle w:val="HTMLPreformatted"/>
        <w:divId w:val="1122066750"/>
      </w:pPr>
      <w:r>
        <w:t xml:space="preserve">            output_shard = torch.matmul(input, self.weight[:,start_offset : start_offset + curr_shard_size])</w:t>
      </w:r>
    </w:p>
    <w:p w14:paraId="54DD9995" w14:textId="77777777" w:rsidR="00000000" w:rsidRDefault="00000000">
      <w:pPr>
        <w:pStyle w:val="HTMLPreformatted"/>
        <w:divId w:val="1122066750"/>
      </w:pPr>
      <w:r>
        <w:t xml:space="preserve">            work = torch.distributed.all_reduce(output_shard, async_op=True)</w:t>
      </w:r>
    </w:p>
    <w:p w14:paraId="5459C6B7" w14:textId="77777777" w:rsidR="00000000" w:rsidRDefault="00000000">
      <w:pPr>
        <w:pStyle w:val="HTMLPreformatted"/>
        <w:divId w:val="1122066750"/>
      </w:pPr>
      <w:r>
        <w:t xml:space="preserve">            works.append(work)</w:t>
      </w:r>
    </w:p>
    <w:p w14:paraId="13293AC4" w14:textId="77777777" w:rsidR="00000000" w:rsidRDefault="00000000">
      <w:pPr>
        <w:pStyle w:val="HTMLPreformatted"/>
        <w:divId w:val="1122066750"/>
      </w:pPr>
      <w:r>
        <w:t xml:space="preserve">            output_shards.append(output_shard)</w:t>
      </w:r>
    </w:p>
    <w:p w14:paraId="2FC03457" w14:textId="77777777" w:rsidR="00000000" w:rsidRDefault="00000000">
      <w:pPr>
        <w:pStyle w:val="HTMLPreformatted"/>
        <w:divId w:val="1122066750"/>
      </w:pPr>
      <w:r>
        <w:t xml:space="preserve">            start_offset = start_offset + curr_shard_size</w:t>
      </w:r>
    </w:p>
    <w:p w14:paraId="7BA4BDDA" w14:textId="77777777" w:rsidR="00000000" w:rsidRDefault="00000000">
      <w:pPr>
        <w:pStyle w:val="HTMLPreformatted"/>
        <w:divId w:val="1122066750"/>
      </w:pPr>
    </w:p>
    <w:p w14:paraId="7A1442A3" w14:textId="77777777" w:rsidR="00000000" w:rsidRDefault="00000000">
      <w:pPr>
        <w:pStyle w:val="HTMLPreformatted"/>
        <w:divId w:val="1122066750"/>
      </w:pPr>
      <w:r>
        <w:t xml:space="preserve">        output = torch.cat(output_shards, dim = 2)</w:t>
      </w:r>
    </w:p>
    <w:p w14:paraId="764D5D86" w14:textId="77777777" w:rsidR="00000000" w:rsidRDefault="00000000">
      <w:pPr>
        <w:pStyle w:val="HTMLPreformatted"/>
        <w:divId w:val="1122066750"/>
      </w:pPr>
      <w:r>
        <w:t xml:space="preserve">        output_shards = []</w:t>
      </w:r>
    </w:p>
    <w:p w14:paraId="1109D6B1" w14:textId="77777777" w:rsidR="00000000" w:rsidRDefault="00000000">
      <w:pPr>
        <w:pStyle w:val="HTMLPreformatted"/>
        <w:divId w:val="1122066750"/>
      </w:pPr>
      <w:r>
        <w:t xml:space="preserve">        return output + self.bias</w:t>
      </w:r>
    </w:p>
    <w:p w14:paraId="417E0544" w14:textId="77777777" w:rsidR="00000000" w:rsidRDefault="00000000">
      <w:pPr>
        <w:pStyle w:val="HTMLPreformatted"/>
        <w:divId w:val="1122066750"/>
      </w:pPr>
    </w:p>
    <w:p w14:paraId="1A9CC7B0" w14:textId="77777777" w:rsidR="00000000" w:rsidRDefault="00000000">
      <w:pPr>
        <w:pStyle w:val="NormalWeb"/>
      </w:pPr>
      <w:r>
        <w:rPr>
          <w:rStyle w:val="normaltextrun"/>
          <w:color w:val="000000"/>
        </w:rPr>
        <w:t xml:space="preserve">The corresponding UT with torch.compile + SFG is WIP : </w:t>
      </w:r>
      <w:hyperlink r:id="rId52" w:history="1">
        <w:r>
          <w:rPr>
            <w:rStyle w:val="Hyperlink"/>
          </w:rPr>
          <w:t>SW-186027</w:t>
        </w:r>
      </w:hyperlink>
      <w:r>
        <w:rPr>
          <w:rStyle w:val="jira-issue"/>
          <w:color w:val="000000"/>
        </w:rPr>
        <w:t xml:space="preserve"> - </w:t>
      </w:r>
      <w:r>
        <w:rPr>
          <w:rStyle w:val="summary"/>
          <w:color w:val="000000"/>
        </w:rPr>
        <w:t>Getting issue details...</w:t>
      </w:r>
      <w:r>
        <w:rPr>
          <w:rStyle w:val="jira-issue"/>
          <w:color w:val="000000"/>
        </w:rPr>
        <w:t xml:space="preserve"> </w:t>
      </w:r>
      <w:r>
        <w:rPr>
          <w:rStyle w:val="aui-lozenge"/>
          <w:color w:val="000000"/>
        </w:rPr>
        <w:t>STATUS</w:t>
      </w:r>
      <w:r>
        <w:rPr>
          <w:rStyle w:val="jira-issue"/>
          <w:color w:val="000000"/>
        </w:rPr>
        <w:t xml:space="preserve"> </w:t>
      </w:r>
      <w:r>
        <w:rPr>
          <w:rStyle w:val="normaltextrun"/>
          <w:color w:val="000000"/>
        </w:rPr>
        <w:t xml:space="preserve">, with enabling patches for torch.compile + SFG </w:t>
      </w:r>
      <w:hyperlink r:id="rId53" w:history="1">
        <w:r>
          <w:rPr>
            <w:rStyle w:val="Hyperlink"/>
          </w:rPr>
          <w:t>SW-186887</w:t>
        </w:r>
      </w:hyperlink>
      <w:r>
        <w:rPr>
          <w:rStyle w:val="jira-issue"/>
          <w:color w:val="000000"/>
        </w:rPr>
        <w:t xml:space="preserve"> - </w:t>
      </w:r>
      <w:r>
        <w:rPr>
          <w:rStyle w:val="summary"/>
          <w:color w:val="000000"/>
        </w:rPr>
        <w:t>Getting issue details...</w:t>
      </w:r>
      <w:r>
        <w:rPr>
          <w:rStyle w:val="jira-issue"/>
          <w:color w:val="000000"/>
        </w:rPr>
        <w:t xml:space="preserve"> </w:t>
      </w:r>
      <w:r>
        <w:rPr>
          <w:rStyle w:val="aui-lozenge"/>
          <w:color w:val="000000"/>
        </w:rPr>
        <w:t>STATUS</w:t>
      </w:r>
      <w:r>
        <w:rPr>
          <w:rStyle w:val="jira-issue"/>
          <w:color w:val="000000"/>
        </w:rPr>
        <w:t xml:space="preserve"> </w:t>
      </w:r>
      <w:r>
        <w:rPr>
          <w:rStyle w:val="normaltextrun"/>
          <w:color w:val="000000"/>
        </w:rPr>
        <w:t xml:space="preserve">and </w:t>
      </w:r>
      <w:hyperlink r:id="rId54" w:history="1">
        <w:r>
          <w:rPr>
            <w:rStyle w:val="Hyperlink"/>
          </w:rPr>
          <w:t>SW-187076</w:t>
        </w:r>
      </w:hyperlink>
      <w:r>
        <w:rPr>
          <w:rStyle w:val="jira-issue"/>
          <w:color w:val="000000"/>
        </w:rPr>
        <w:t xml:space="preserve"> - </w:t>
      </w:r>
      <w:r>
        <w:rPr>
          <w:rStyle w:val="summary"/>
          <w:color w:val="000000"/>
        </w:rPr>
        <w:t>Getting issue details...</w:t>
      </w:r>
      <w:r>
        <w:rPr>
          <w:rStyle w:val="jira-issue"/>
          <w:color w:val="000000"/>
        </w:rPr>
        <w:t xml:space="preserve"> </w:t>
      </w:r>
      <w:r>
        <w:rPr>
          <w:rStyle w:val="aui-lozenge"/>
          <w:color w:val="000000"/>
        </w:rPr>
        <w:t>STATUS</w:t>
      </w:r>
      <w:r>
        <w:rPr>
          <w:rStyle w:val="jira-issue"/>
          <w:color w:val="000000"/>
        </w:rPr>
        <w:t xml:space="preserve"> </w:t>
      </w:r>
      <w:r>
        <w:rPr>
          <w:rStyle w:val="normaltextrun"/>
          <w:color w:val="000000"/>
        </w:rPr>
        <w:t xml:space="preserve">. Once the torch.compile SFG is </w:t>
      </w:r>
      <w:r>
        <w:rPr>
          <w:rStyle w:val="normaltextrun"/>
          <w:color w:val="000000"/>
        </w:rPr>
        <w:lastRenderedPageBreak/>
        <w:t>merged, the UT and corresponding evaluation of compute and collective overlap will be switched to it. However, from the point of view of the recipe, the description here is expected to be same for lazy as well as torch.compile.</w:t>
      </w:r>
    </w:p>
    <w:p w14:paraId="0BA57771" w14:textId="77777777" w:rsidR="00000000" w:rsidRDefault="00000000">
      <w:pPr>
        <w:pStyle w:val="NormalWeb"/>
      </w:pPr>
    </w:p>
    <w:p w14:paraId="65E3EEFC" w14:textId="77777777" w:rsidR="00000000" w:rsidRDefault="00000000">
      <w:pPr>
        <w:divId w:val="1031691394"/>
        <w:rPr>
          <w:rFonts w:eastAsia="Times New Roman"/>
        </w:rPr>
      </w:pPr>
      <w:r>
        <w:rPr>
          <w:rFonts w:eastAsia="Times New Roman"/>
          <w:b/>
          <w:bCs/>
        </w:rPr>
        <w:t>UT with shards for torch.compile + SFG</w:t>
      </w:r>
      <w:r>
        <w:rPr>
          <w:rFonts w:eastAsia="Times New Roman"/>
        </w:rPr>
        <w:t xml:space="preserve"> </w:t>
      </w:r>
    </w:p>
    <w:p w14:paraId="74541794" w14:textId="77777777" w:rsidR="00000000" w:rsidRDefault="00000000">
      <w:pPr>
        <w:pStyle w:val="HTMLPreformatted"/>
        <w:divId w:val="474565158"/>
      </w:pPr>
      <w:r>
        <w:t xml:space="preserve">    def forward(self, inp, dummy_tensor_for_hccl_sync):</w:t>
      </w:r>
    </w:p>
    <w:p w14:paraId="59198765" w14:textId="77777777" w:rsidR="00000000" w:rsidRDefault="00000000">
      <w:pPr>
        <w:pStyle w:val="HTMLPreformatted"/>
        <w:divId w:val="474565158"/>
      </w:pPr>
      <w:r>
        <w:t xml:space="preserve">        # torch.matmul(input size=(370, 2048, 1024), weight size = (1024, 8192) + bias (size = 8192)</w:t>
      </w:r>
    </w:p>
    <w:p w14:paraId="436C06A2" w14:textId="77777777" w:rsidR="00000000" w:rsidRDefault="00000000">
      <w:pPr>
        <w:pStyle w:val="HTMLPreformatted"/>
        <w:divId w:val="474565158"/>
      </w:pPr>
      <w:r>
        <w:t xml:space="preserve">        # output size = (370, 2048, 8192)</w:t>
      </w:r>
    </w:p>
    <w:p w14:paraId="22473FA2" w14:textId="77777777" w:rsidR="00000000" w:rsidRDefault="00000000">
      <w:pPr>
        <w:pStyle w:val="HTMLPreformatted"/>
        <w:divId w:val="474565158"/>
      </w:pPr>
      <w:r>
        <w:t xml:space="preserve">        total_shard_size = inp.size()[0]</w:t>
      </w:r>
    </w:p>
    <w:p w14:paraId="2260E7F8" w14:textId="77777777" w:rsidR="00000000" w:rsidRDefault="00000000">
      <w:pPr>
        <w:pStyle w:val="HTMLPreformatted"/>
        <w:divId w:val="474565158"/>
      </w:pPr>
      <w:r>
        <w:t xml:space="preserve">        shard_size = int(total_shard_size//self.num_shards)</w:t>
      </w:r>
    </w:p>
    <w:p w14:paraId="7AAFDED2" w14:textId="77777777" w:rsidR="00000000" w:rsidRDefault="00000000">
      <w:pPr>
        <w:pStyle w:val="HTMLPreformatted"/>
        <w:divId w:val="474565158"/>
      </w:pPr>
      <w:r>
        <w:t xml:space="preserve">        start_offset = 0</w:t>
      </w:r>
    </w:p>
    <w:p w14:paraId="4804144D" w14:textId="77777777" w:rsidR="00000000" w:rsidRDefault="00000000">
      <w:pPr>
        <w:pStyle w:val="HTMLPreformatted"/>
        <w:divId w:val="474565158"/>
      </w:pPr>
      <w:r>
        <w:t xml:space="preserve">        </w:t>
      </w:r>
    </w:p>
    <w:p w14:paraId="5F8BAB1B" w14:textId="77777777" w:rsidR="00000000" w:rsidRDefault="00000000">
      <w:pPr>
        <w:pStyle w:val="HTMLPreformatted"/>
        <w:divId w:val="474565158"/>
      </w:pPr>
      <w:r>
        <w:t xml:space="preserve">        output = torch.empty([inp.size()[0], inp.size()[1], self.weight.size()[1]], dtype = inp.dtype, device="hpu")</w:t>
      </w:r>
    </w:p>
    <w:p w14:paraId="0C30228C" w14:textId="77777777" w:rsidR="00000000" w:rsidRDefault="00000000">
      <w:pPr>
        <w:pStyle w:val="HTMLPreformatted"/>
        <w:divId w:val="474565158"/>
      </w:pPr>
    </w:p>
    <w:p w14:paraId="2DAA1260" w14:textId="77777777" w:rsidR="00000000" w:rsidRDefault="00000000">
      <w:pPr>
        <w:pStyle w:val="HTMLPreformatted"/>
        <w:divId w:val="474565158"/>
      </w:pPr>
      <w:r>
        <w:t xml:space="preserve">        # This is a dummy collective to bridge all cards in sync before the actual loop below. Not expected in models.</w:t>
      </w:r>
    </w:p>
    <w:p w14:paraId="708FCB95" w14:textId="77777777" w:rsidR="00000000" w:rsidRDefault="00000000">
      <w:pPr>
        <w:pStyle w:val="HTMLPreformatted"/>
        <w:divId w:val="474565158"/>
      </w:pPr>
      <w:r>
        <w:t>        work = torch.ops.c10d_functional.all_reduce(dummy_tensor_for_hccl_sync, "sum", "default", [0, 1, 2, 3], 4)</w:t>
      </w:r>
    </w:p>
    <w:p w14:paraId="578203BF" w14:textId="77777777" w:rsidR="00000000" w:rsidRDefault="00000000">
      <w:pPr>
        <w:pStyle w:val="HTMLPreformatted"/>
        <w:divId w:val="474565158"/>
      </w:pPr>
      <w:r>
        <w:t xml:space="preserve">        wait_t = torch.ops.c10d_functional.wait_tensor(work)</w:t>
      </w:r>
    </w:p>
    <w:p w14:paraId="31D69087" w14:textId="77777777" w:rsidR="00000000" w:rsidRDefault="00000000">
      <w:pPr>
        <w:pStyle w:val="HTMLPreformatted"/>
        <w:divId w:val="474565158"/>
      </w:pPr>
    </w:p>
    <w:p w14:paraId="0F73523A" w14:textId="77777777" w:rsidR="00000000" w:rsidRDefault="00000000">
      <w:pPr>
        <w:pStyle w:val="HTMLPreformatted"/>
        <w:divId w:val="474565158"/>
      </w:pPr>
      <w:r>
        <w:t xml:space="preserve">        for i in range(self.num_shards):</w:t>
      </w:r>
    </w:p>
    <w:p w14:paraId="562643F9" w14:textId="77777777" w:rsidR="00000000" w:rsidRDefault="00000000">
      <w:pPr>
        <w:pStyle w:val="HTMLPreformatted"/>
        <w:divId w:val="474565158"/>
      </w:pPr>
      <w:r>
        <w:t xml:space="preserve">            curr_shard_size = shard_size if i &lt; self.num_shards-1 else total_shard_size - start_offset</w:t>
      </w:r>
    </w:p>
    <w:p w14:paraId="150A9D8C" w14:textId="77777777" w:rsidR="00000000" w:rsidRDefault="00000000">
      <w:pPr>
        <w:pStyle w:val="HTMLPreformatted"/>
        <w:divId w:val="474565158"/>
      </w:pPr>
      <w:r>
        <w:t xml:space="preserve">            # Slice on the batch dim of input and output</w:t>
      </w:r>
    </w:p>
    <w:p w14:paraId="534AC186" w14:textId="77777777" w:rsidR="00000000" w:rsidRDefault="00000000">
      <w:pPr>
        <w:pStyle w:val="HTMLPreformatted"/>
        <w:divId w:val="474565158"/>
      </w:pPr>
      <w:r>
        <w:t xml:space="preserve">            output_shard = output[start_offset : start_offset + curr_shard_size, :, :]</w:t>
      </w:r>
    </w:p>
    <w:p w14:paraId="75EF1E53" w14:textId="77777777" w:rsidR="00000000" w:rsidRDefault="00000000">
      <w:pPr>
        <w:pStyle w:val="HTMLPreformatted"/>
        <w:divId w:val="474565158"/>
      </w:pPr>
      <w:r>
        <w:t xml:space="preserve">            torch.matmul(inp[start_offset : start_offset + curr_shard_size, :, :], self.weight, out = output_shard)</w:t>
      </w:r>
    </w:p>
    <w:p w14:paraId="716B3E86" w14:textId="77777777" w:rsidR="00000000" w:rsidRDefault="00000000">
      <w:pPr>
        <w:pStyle w:val="HTMLPreformatted"/>
        <w:divId w:val="474565158"/>
      </w:pPr>
      <w:r>
        <w:t xml:space="preserve">            work = torch.ops.c10d_functional.all_reduce(output_shard, "sum", "default", [0, 1, 2, 3], 4)</w:t>
      </w:r>
    </w:p>
    <w:p w14:paraId="3A4A9BEF" w14:textId="77777777" w:rsidR="00000000" w:rsidRDefault="00000000">
      <w:pPr>
        <w:pStyle w:val="HTMLPreformatted"/>
        <w:divId w:val="474565158"/>
      </w:pPr>
      <w:r>
        <w:t xml:space="preserve">            output_shard = torch.ops.c10d_functional.wait_tensor(work)</w:t>
      </w:r>
    </w:p>
    <w:p w14:paraId="5B4CE009" w14:textId="77777777" w:rsidR="00000000" w:rsidRDefault="00000000">
      <w:pPr>
        <w:pStyle w:val="HTMLPreformatted"/>
        <w:divId w:val="474565158"/>
      </w:pPr>
      <w:r>
        <w:t xml:space="preserve">            start_offset = start_offset + curr_shard_size</w:t>
      </w:r>
    </w:p>
    <w:p w14:paraId="2F3BACA9" w14:textId="77777777" w:rsidR="00000000" w:rsidRDefault="00000000">
      <w:pPr>
        <w:pStyle w:val="HTMLPreformatted"/>
        <w:divId w:val="474565158"/>
      </w:pPr>
    </w:p>
    <w:p w14:paraId="1F5B9EBF" w14:textId="77777777" w:rsidR="00000000" w:rsidRDefault="00000000">
      <w:pPr>
        <w:pStyle w:val="HTMLPreformatted"/>
        <w:divId w:val="474565158"/>
      </w:pPr>
      <w:r>
        <w:t xml:space="preserve">        return output + self.bias</w:t>
      </w:r>
    </w:p>
    <w:p w14:paraId="18E5C694" w14:textId="77777777" w:rsidR="00000000" w:rsidRDefault="00000000">
      <w:pPr>
        <w:pStyle w:val="Heading4"/>
        <w:rPr>
          <w:rFonts w:eastAsia="Times New Roman"/>
        </w:rPr>
      </w:pPr>
      <w:r>
        <w:rPr>
          <w:rStyle w:val="normaltextrun"/>
          <w:rFonts w:eastAsia="Times New Roman"/>
          <w:color w:val="000000"/>
        </w:rPr>
        <w:t>GC issue with input SRAM reuse</w:t>
      </w:r>
    </w:p>
    <w:p w14:paraId="41FFD04A" w14:textId="77777777" w:rsidR="00000000" w:rsidRDefault="00000000">
      <w:pPr>
        <w:pStyle w:val="NormalWeb"/>
      </w:pPr>
      <w:r>
        <w:rPr>
          <w:rStyle w:val="normaltextrun"/>
          <w:color w:val="000000"/>
        </w:rPr>
        <w:t xml:space="preserve">From </w:t>
      </w:r>
      <w:hyperlink r:id="rId55" w:history="1">
        <w:r>
          <w:rPr>
            <w:rStyle w:val="Hyperlink"/>
          </w:rPr>
          <w:t>SW-182856</w:t>
        </w:r>
      </w:hyperlink>
      <w:r>
        <w:rPr>
          <w:rStyle w:val="jira-issue"/>
          <w:color w:val="000000"/>
        </w:rPr>
        <w:t xml:space="preserve"> - </w:t>
      </w:r>
      <w:r>
        <w:rPr>
          <w:rStyle w:val="summary"/>
          <w:color w:val="000000"/>
        </w:rPr>
        <w:t>Getting issue details...</w:t>
      </w:r>
      <w:r>
        <w:rPr>
          <w:rStyle w:val="jira-issue"/>
          <w:color w:val="000000"/>
        </w:rPr>
        <w:t xml:space="preserve"> </w:t>
      </w:r>
      <w:r>
        <w:rPr>
          <w:rStyle w:val="aui-lozenge"/>
          <w:color w:val="000000"/>
        </w:rPr>
        <w:t>STATUS</w:t>
      </w:r>
      <w:r>
        <w:rPr>
          <w:rStyle w:val="jira-issue"/>
          <w:color w:val="000000"/>
        </w:rPr>
        <w:t xml:space="preserve"> </w:t>
      </w:r>
      <w:r>
        <w:rPr>
          <w:rStyle w:val="normaltextrun"/>
          <w:color w:val="000000"/>
        </w:rPr>
        <w:t>-</w:t>
      </w:r>
    </w:p>
    <w:p w14:paraId="0DE68D63" w14:textId="77777777" w:rsidR="00000000" w:rsidRDefault="00000000">
      <w:pPr>
        <w:pStyle w:val="NormalWeb"/>
      </w:pPr>
      <w:r>
        <w:rPr>
          <w:rStyle w:val="normaltextrun"/>
          <w:color w:val="000000"/>
        </w:rPr>
        <w:t>the expectation is to run the UT in the following way. If there are 4 shards, then there are 4 matmul and the allreduce should get triggered at the end of each matmul. The picture below shows the ideal expected overlap in the device, where each matmul triggers the corresponding collective. For 4 shards, this means after 25% (1st of the 4 matmuls) of the compute recipe execution, collective will start executing in device.</w:t>
      </w:r>
    </w:p>
    <w:p w14:paraId="60CAD505" w14:textId="77777777" w:rsidR="00000000" w:rsidRDefault="00000000">
      <w:pPr>
        <w:pStyle w:val="NormalWeb"/>
      </w:pPr>
      <w:r>
        <w:rPr>
          <w:noProof/>
          <w:color w:val="000000"/>
        </w:rPr>
        <w:lastRenderedPageBreak/>
        <w:drawing>
          <wp:inline distT="0" distB="0" distL="0" distR="0" wp14:anchorId="5D267066" wp14:editId="78856417">
            <wp:extent cx="44577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57700" cy="1333500"/>
                    </a:xfrm>
                    <a:prstGeom prst="rect">
                      <a:avLst/>
                    </a:prstGeom>
                    <a:noFill/>
                    <a:ln>
                      <a:noFill/>
                    </a:ln>
                  </pic:spPr>
                </pic:pic>
              </a:graphicData>
            </a:graphic>
          </wp:inline>
        </w:drawing>
      </w:r>
    </w:p>
    <w:p w14:paraId="605B1AA6" w14:textId="77777777" w:rsidR="00000000" w:rsidRDefault="00000000">
      <w:pPr>
        <w:pStyle w:val="NormalWeb"/>
      </w:pPr>
      <w:r>
        <w:rPr>
          <w:rStyle w:val="normaltextrun"/>
          <w:color w:val="000000"/>
        </w:rPr>
        <w:t xml:space="preserve">However, from </w:t>
      </w:r>
      <w:r>
        <w:rPr>
          <w:rStyle w:val="normaltextrun"/>
          <w:color w:val="172B4D"/>
        </w:rPr>
        <w:t>/software/users/ssaraswati/tests/SFG_prompt_Llama_70B_inference/final_logs/BS370/4shards/default_profiling_19618.hltv, it is evident that the input slices are kept in SRAM by GC, and is shared for matmul with the weight slices. The input slices from SRAM are shared for the first three weight slices, hence the first, second and third matmul also ends together, at around 75% of the MME execution. The 4th matmul is done after this. This can be seen from the trace snapshot below -</w:t>
      </w:r>
    </w:p>
    <w:p w14:paraId="221A397C" w14:textId="77777777" w:rsidR="00000000" w:rsidRDefault="00000000">
      <w:pPr>
        <w:pStyle w:val="NormalWeb"/>
      </w:pPr>
    </w:p>
    <w:p w14:paraId="631C0217" w14:textId="77777777" w:rsidR="00000000" w:rsidRDefault="00000000">
      <w:pPr>
        <w:pStyle w:val="NormalWeb"/>
      </w:pPr>
      <w:r>
        <w:rPr>
          <w:noProof/>
          <w:color w:val="172B4D"/>
        </w:rPr>
        <w:drawing>
          <wp:inline distT="0" distB="0" distL="0" distR="0" wp14:anchorId="34DB922B" wp14:editId="06515062">
            <wp:extent cx="445770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457700" cy="1466850"/>
                    </a:xfrm>
                    <a:prstGeom prst="rect">
                      <a:avLst/>
                    </a:prstGeom>
                    <a:noFill/>
                    <a:ln>
                      <a:noFill/>
                    </a:ln>
                  </pic:spPr>
                </pic:pic>
              </a:graphicData>
            </a:graphic>
          </wp:inline>
        </w:drawing>
      </w:r>
    </w:p>
    <w:p w14:paraId="44892776" w14:textId="77777777" w:rsidR="00000000" w:rsidRDefault="00000000">
      <w:pPr>
        <w:pStyle w:val="NormalWeb"/>
      </w:pPr>
    </w:p>
    <w:p w14:paraId="5CBBC46A" w14:textId="77777777" w:rsidR="00000000" w:rsidRDefault="00000000">
      <w:pPr>
        <w:pStyle w:val="NormalWeb"/>
      </w:pPr>
      <w:r>
        <w:rPr>
          <w:rStyle w:val="normaltextrun"/>
          <w:color w:val="000000"/>
        </w:rPr>
        <w:t>The reason behind this issue is that the GC puts the slices from first 3 matmul in the same bundle. The input is shared by all matmuls, hence GC decides to optimize the SRAM use and keeps an input slice in SRAM, and brings weight slices for the first 3 matmuls from HBM to multiple with the input slice in SRAM. This can be seen from the traceanalyzer snapshot below. The input slice "tensor_3_/placeholder/0_slice_0_0_73_0_0__0__bundle_0_502" is in SRAM. In the same bundle, three gemm ops are there using this input SRAM slice and multiplying with the weight bundles from 3 different matmuls.</w:t>
      </w:r>
    </w:p>
    <w:p w14:paraId="2A6AFB96" w14:textId="77777777" w:rsidR="00000000" w:rsidRDefault="00000000">
      <w:pPr>
        <w:pStyle w:val="NormalWeb"/>
      </w:pPr>
      <w:r>
        <w:rPr>
          <w:rStyle w:val="normaltextrun"/>
          <w:color w:val="000000"/>
        </w:rPr>
        <w:t>This essentially means first 3 matmuls are running together in bundle 0 and finishing together after 75% of the compute. Only after this, the SFG signals for all 3 matmuls are triggered which results in the trace above.</w:t>
      </w:r>
    </w:p>
    <w:p w14:paraId="6542849A" w14:textId="77777777" w:rsidR="00000000" w:rsidRDefault="00000000">
      <w:pPr>
        <w:pStyle w:val="NormalWeb"/>
      </w:pPr>
      <w:r>
        <w:rPr>
          <w:noProof/>
          <w:color w:val="000000"/>
        </w:rPr>
        <w:drawing>
          <wp:inline distT="0" distB="0" distL="0" distR="0" wp14:anchorId="53F469C2" wp14:editId="303BEF1F">
            <wp:extent cx="44577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14:paraId="43E6035A" w14:textId="77777777" w:rsidR="00000000" w:rsidRDefault="00000000">
      <w:pPr>
        <w:pStyle w:val="NormalWeb"/>
      </w:pPr>
    </w:p>
    <w:p w14:paraId="6A1B73C0" w14:textId="77777777" w:rsidR="00000000" w:rsidRDefault="00000000">
      <w:pPr>
        <w:pStyle w:val="NormalWeb"/>
      </w:pPr>
      <w:r>
        <w:rPr>
          <w:rStyle w:val="normaltextrun"/>
          <w:color w:val="000000"/>
        </w:rPr>
        <w:t xml:space="preserve">The workaround with </w:t>
      </w:r>
      <w:hyperlink r:id="rId59" w:history="1">
        <w:r>
          <w:rPr>
            <w:rStyle w:val="Hyperlink"/>
          </w:rPr>
          <w:t>SW-183656</w:t>
        </w:r>
      </w:hyperlink>
      <w:r>
        <w:rPr>
          <w:rStyle w:val="jira-issue"/>
          <w:color w:val="000000"/>
        </w:rPr>
        <w:t xml:space="preserve"> - </w:t>
      </w:r>
      <w:r>
        <w:rPr>
          <w:rStyle w:val="summary"/>
          <w:color w:val="000000"/>
        </w:rPr>
        <w:t>Getting issue details...</w:t>
      </w:r>
      <w:r>
        <w:rPr>
          <w:rStyle w:val="jira-issue"/>
          <w:color w:val="000000"/>
        </w:rPr>
        <w:t xml:space="preserve"> </w:t>
      </w:r>
      <w:r>
        <w:rPr>
          <w:rStyle w:val="aui-lozenge"/>
          <w:color w:val="000000"/>
        </w:rPr>
        <w:t>STATUS</w:t>
      </w:r>
      <w:r>
        <w:rPr>
          <w:rStyle w:val="jira-issue"/>
          <w:color w:val="000000"/>
        </w:rPr>
        <w:t xml:space="preserve"> </w:t>
      </w:r>
      <w:r>
        <w:rPr>
          <w:rStyle w:val="normaltextrun"/>
          <w:color w:val="000000"/>
        </w:rPr>
        <w:t xml:space="preserve">, with </w:t>
      </w:r>
      <w:r>
        <w:rPr>
          <w:rStyle w:val="normaltextrun"/>
          <w:color w:val="172B4D"/>
        </w:rPr>
        <w:t xml:space="preserve">SRAM_SLICER_SHARED_MME_INPUT_EXPANSION_ENABLED=false </w:t>
      </w:r>
      <w:r>
        <w:rPr>
          <w:color w:val="000000"/>
        </w:rPr>
        <w:t>shows that if there is no SRAM slice sharing, then the collectives are triggered after each matmul -</w:t>
      </w:r>
    </w:p>
    <w:p w14:paraId="3A3487B5" w14:textId="77777777" w:rsidR="00000000" w:rsidRDefault="00000000">
      <w:pPr>
        <w:pStyle w:val="NormalWeb"/>
      </w:pPr>
      <w:r>
        <w:rPr>
          <w:noProof/>
          <w:color w:val="000000"/>
        </w:rPr>
        <w:drawing>
          <wp:inline distT="0" distB="0" distL="0" distR="0" wp14:anchorId="680EA7D8" wp14:editId="47CD7630">
            <wp:extent cx="445770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457700" cy="2838450"/>
                    </a:xfrm>
                    <a:prstGeom prst="rect">
                      <a:avLst/>
                    </a:prstGeom>
                    <a:noFill/>
                    <a:ln>
                      <a:noFill/>
                    </a:ln>
                  </pic:spPr>
                </pic:pic>
              </a:graphicData>
            </a:graphic>
          </wp:inline>
        </w:drawing>
      </w:r>
    </w:p>
    <w:p w14:paraId="0C47075E" w14:textId="77777777" w:rsidR="00000000" w:rsidRDefault="00000000">
      <w:pPr>
        <w:pStyle w:val="Heading4"/>
        <w:rPr>
          <w:rFonts w:eastAsia="Times New Roman"/>
        </w:rPr>
      </w:pPr>
      <w:r>
        <w:rPr>
          <w:rStyle w:val="normaltextrun"/>
          <w:rFonts w:eastAsia="Times New Roman"/>
          <w:color w:val="000000"/>
        </w:rPr>
        <w:t>GC scheduling consideration</w:t>
      </w:r>
    </w:p>
    <w:p w14:paraId="1BF2681C" w14:textId="77777777" w:rsidR="00000000" w:rsidRDefault="00000000">
      <w:pPr>
        <w:pStyle w:val="NormalWeb"/>
      </w:pPr>
      <w:r>
        <w:t xml:space="preserve">As per the </w:t>
      </w:r>
      <w:hyperlink r:id="rId61" w:anchor="comment-767135" w:history="1">
        <w:r>
          <w:rPr>
            <w:rStyle w:val="Hyperlink"/>
          </w:rPr>
          <w:t xml:space="preserve">comment </w:t>
        </w:r>
      </w:hyperlink>
      <w:r>
        <w:t xml:space="preserve">in </w:t>
      </w:r>
      <w:hyperlink r:id="rId62" w:history="1">
        <w:r>
          <w:rPr>
            <w:rStyle w:val="Hyperlink"/>
          </w:rPr>
          <w:t>SW-182856</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r>
        <w:t>-</w:t>
      </w:r>
    </w:p>
    <w:p w14:paraId="3D90AE2C" w14:textId="77777777" w:rsidR="00000000" w:rsidRDefault="00000000">
      <w:pPr>
        <w:pStyle w:val="NormalWeb"/>
      </w:pPr>
      <w:r>
        <w:t>SRAM_SLICER_SHARED_MME_INPUT_EXPANSION_ENABLED=false is the hacky W/A. It will degrade performance of, for example, bwd layers even if there is only a single SFG in these layers.</w:t>
      </w:r>
    </w:p>
    <w:p w14:paraId="7276AA12" w14:textId="77777777" w:rsidR="00000000" w:rsidRDefault="00000000">
      <w:pPr>
        <w:pStyle w:val="NormalWeb"/>
      </w:pPr>
      <w:r>
        <w:t>As a general solution, we would like to add some constrains on the number of SFG tensor producers that can be bundled together.</w:t>
      </w:r>
      <w:r>
        <w:br/>
        <w:t>For example, a naive constraint would be to limit to 1 producer.</w:t>
      </w:r>
      <w:r>
        <w:br/>
        <w:t>A more advanced constraint can also make sure not to bundle anything that increases the latency of an SFG producer (for example not bundling with a consumer), but this may have too large effect on the single device time, so it will need careful consideration.</w:t>
      </w:r>
    </w:p>
    <w:p w14:paraId="4D675772" w14:textId="77777777" w:rsidR="00000000" w:rsidRDefault="00000000">
      <w:pPr>
        <w:pStyle w:val="Heading4"/>
        <w:rPr>
          <w:rFonts w:eastAsia="Times New Roman"/>
        </w:rPr>
      </w:pPr>
      <w:r>
        <w:rPr>
          <w:rFonts w:eastAsia="Times New Roman"/>
        </w:rPr>
        <w:t>Control edge</w:t>
      </w:r>
    </w:p>
    <w:p w14:paraId="10928144" w14:textId="77777777" w:rsidR="00000000" w:rsidRDefault="00000000">
      <w:pPr>
        <w:pStyle w:val="NormalWeb"/>
      </w:pPr>
      <w:r>
        <w:t>To constrain the GC scheduler bundling on SFG output producers, there are some choices described above. This could be done in two places -</w:t>
      </w:r>
    </w:p>
    <w:p w14:paraId="5F75C0CD" w14:textId="77777777" w:rsidR="00000000" w:rsidRDefault="00000000">
      <w:pPr>
        <w:numPr>
          <w:ilvl w:val="0"/>
          <w:numId w:val="24"/>
        </w:numPr>
        <w:spacing w:before="100" w:beforeAutospacing="1" w:after="100" w:afterAutospacing="1"/>
        <w:rPr>
          <w:rFonts w:eastAsia="Times New Roman"/>
          <w:color w:val="A5ADBA"/>
        </w:rPr>
      </w:pPr>
      <w:r>
        <w:rPr>
          <w:rFonts w:eastAsia="Times New Roman"/>
          <w:color w:val="A5ADBA"/>
        </w:rPr>
        <w:t>GC: The synapse graph is already marked with out tensors that are marked with external SFG signal. Hence, GC could look into the graph and decide the scheduling policy on how many producers should be bundled together.</w:t>
      </w:r>
    </w:p>
    <w:p w14:paraId="43727408" w14:textId="77777777" w:rsidR="00000000" w:rsidRDefault="00000000">
      <w:pPr>
        <w:numPr>
          <w:ilvl w:val="0"/>
          <w:numId w:val="24"/>
        </w:numPr>
        <w:spacing w:before="100" w:beforeAutospacing="1" w:after="100" w:afterAutospacing="1"/>
        <w:rPr>
          <w:rFonts w:eastAsia="Times New Roman"/>
          <w:color w:val="A5ADBA"/>
        </w:rPr>
      </w:pPr>
      <w:r>
        <w:rPr>
          <w:rFonts w:eastAsia="Times New Roman"/>
          <w:color w:val="A5ADBA"/>
        </w:rPr>
        <w:lastRenderedPageBreak/>
        <w:t>Bridge: Bridge can add a control edge from one SFG producer to another, which will constraint the GC not to bundle them together. </w:t>
      </w:r>
    </w:p>
    <w:p w14:paraId="18DA1E8A" w14:textId="77777777" w:rsidR="00000000" w:rsidRDefault="00000000">
      <w:pPr>
        <w:pStyle w:val="NormalWeb"/>
      </w:pPr>
      <w:r>
        <w:t xml:space="preserve">The second option was chosen and </w:t>
      </w:r>
      <w:hyperlink r:id="rId63" w:history="1">
        <w:r>
          <w:rPr>
            <w:rStyle w:val="Hyperlink"/>
          </w:rPr>
          <w:t>SW-186029</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r>
        <w:t>is planned in bridge to add the control edges.</w:t>
      </w:r>
    </w:p>
    <w:p w14:paraId="02D2607D" w14:textId="77777777" w:rsidR="00000000" w:rsidRDefault="00000000">
      <w:pPr>
        <w:pStyle w:val="Heading4"/>
        <w:rPr>
          <w:rFonts w:eastAsia="Times New Roman"/>
        </w:rPr>
      </w:pPr>
      <w:r>
        <w:rPr>
          <w:rFonts w:eastAsia="Times New Roman"/>
        </w:rPr>
        <w:t>GC usability API</w:t>
      </w:r>
    </w:p>
    <w:p w14:paraId="5BCC5268" w14:textId="77777777" w:rsidR="00000000" w:rsidRDefault="00000000">
      <w:pPr>
        <w:pStyle w:val="NormalWeb"/>
      </w:pPr>
      <w:r>
        <w:t xml:space="preserve">GC is adding a </w:t>
      </w:r>
      <w:hyperlink r:id="rId64" w:anchor="/c/411396/5/include/synapse_api.h" w:history="1">
        <w:r>
          <w:rPr>
            <w:rStyle w:val="Hyperlink"/>
          </w:rPr>
          <w:t>user programmability API</w:t>
        </w:r>
      </w:hyperlink>
      <w:r>
        <w:t xml:space="preserve"> (example test </w:t>
      </w:r>
      <w:hyperlink r:id="rId65" w:anchor="/c/411396/5/tests/gc_tests/unit_tests/gaudi2/programmability_tests.cpp" w:history="1">
        <w:r>
          <w:rPr>
            <w:rStyle w:val="Hyperlink"/>
          </w:rPr>
          <w:t>here</w:t>
        </w:r>
      </w:hyperlink>
      <w:r>
        <w:t>). This can be used to also explicitly set the ordering index for nodes in a Synapse graph and is an alternate implementation choice to control edges. Bridge will evaluate this along with control edge direction after aligning with GC plan for adding this interface.</w:t>
      </w:r>
    </w:p>
    <w:p w14:paraId="4882460F" w14:textId="77777777" w:rsidR="00000000" w:rsidRDefault="00000000">
      <w:pPr>
        <w:pStyle w:val="NormalWeb"/>
      </w:pPr>
      <w:r>
        <w:t>Along with the GC API, a Higher order operation can be enabled for users to provide hints. This can be an additional tool for advanced users who wants to control the compute bundling with SFG. However, this is not proposed to be added in the beginning. This path will be added only after delivering the TP and torch.compile SFG and after doing the exercise mentioned below on the impact of SFG on compute performance.</w:t>
      </w:r>
    </w:p>
    <w:p w14:paraId="48C69BF8" w14:textId="77777777" w:rsidR="00000000" w:rsidRDefault="00000000">
      <w:pPr>
        <w:pStyle w:val="Heading4"/>
        <w:rPr>
          <w:rFonts w:eastAsia="Times New Roman"/>
        </w:rPr>
      </w:pPr>
      <w:r>
        <w:rPr>
          <w:rFonts w:eastAsia="Times New Roman"/>
        </w:rPr>
        <w:t>Evaluation for impact with GC scheduler constraint </w:t>
      </w:r>
    </w:p>
    <w:p w14:paraId="065A4FDD" w14:textId="77777777" w:rsidR="00000000" w:rsidRDefault="00000000">
      <w:pPr>
        <w:pStyle w:val="NormalWeb"/>
      </w:pPr>
      <w:r>
        <w:t>One downside of limiting the GC scheduler bundling for SFG tensor producers is a compromise on the recipe optimization. The TP scenario with Llama is heavily biased towards low compute and high collective execution time, hence marginal increase in compute execution is beneficial if the collective can be overlapped as early as possible. However, the general impact on scenarios like DDP and SFG is not known. The plan for addressing this stated below -</w:t>
      </w:r>
    </w:p>
    <w:p w14:paraId="51B691CC" w14:textId="77777777" w:rsidR="00000000" w:rsidRDefault="00000000">
      <w:pPr>
        <w:numPr>
          <w:ilvl w:val="0"/>
          <w:numId w:val="25"/>
        </w:numPr>
        <w:spacing w:before="100" w:beforeAutospacing="1" w:after="100" w:afterAutospacing="1"/>
        <w:rPr>
          <w:rFonts w:eastAsia="Times New Roman"/>
          <w:color w:val="A5ADBA"/>
        </w:rPr>
      </w:pPr>
      <w:r>
        <w:rPr>
          <w:rFonts w:eastAsia="Times New Roman"/>
          <w:color w:val="A5ADBA"/>
        </w:rPr>
        <w:t>Bridge to add the control edges for all SFG marked tensors</w:t>
      </w:r>
    </w:p>
    <w:p w14:paraId="64042802" w14:textId="77777777" w:rsidR="00000000" w:rsidRDefault="00000000">
      <w:pPr>
        <w:numPr>
          <w:ilvl w:val="0"/>
          <w:numId w:val="25"/>
        </w:numPr>
        <w:spacing w:before="100" w:beforeAutospacing="1" w:after="100" w:afterAutospacing="1"/>
        <w:rPr>
          <w:rFonts w:eastAsia="Times New Roman"/>
          <w:color w:val="A5ADBA"/>
        </w:rPr>
      </w:pPr>
      <w:r>
        <w:rPr>
          <w:rFonts w:eastAsia="Times New Roman"/>
          <w:color w:val="A5ADBA"/>
        </w:rPr>
        <w:t>Evaluate the UT performance and achieve desired compute and collective overlap for LLama TP scenario</w:t>
      </w:r>
    </w:p>
    <w:p w14:paraId="0E7FB9F5" w14:textId="77777777" w:rsidR="00000000" w:rsidRDefault="00000000">
      <w:pPr>
        <w:numPr>
          <w:ilvl w:val="0"/>
          <w:numId w:val="25"/>
        </w:numPr>
        <w:spacing w:before="100" w:beforeAutospacing="1" w:after="100" w:afterAutospacing="1"/>
        <w:rPr>
          <w:rFonts w:eastAsia="Times New Roman"/>
          <w:color w:val="A5ADBA"/>
        </w:rPr>
      </w:pPr>
      <w:r>
        <w:rPr>
          <w:rFonts w:eastAsia="Times New Roman"/>
          <w:color w:val="A5ADBA"/>
        </w:rPr>
        <w:t>Enable this solution for workload by 1.18</w:t>
      </w:r>
    </w:p>
    <w:p w14:paraId="550DAEB0" w14:textId="77777777" w:rsidR="00000000" w:rsidRDefault="00000000">
      <w:pPr>
        <w:numPr>
          <w:ilvl w:val="0"/>
          <w:numId w:val="25"/>
        </w:numPr>
        <w:spacing w:before="100" w:beforeAutospacing="1" w:after="100" w:afterAutospacing="1"/>
        <w:rPr>
          <w:rFonts w:eastAsia="Times New Roman"/>
          <w:color w:val="A5ADBA"/>
        </w:rPr>
      </w:pPr>
      <w:r>
        <w:rPr>
          <w:rFonts w:eastAsia="Times New Roman"/>
          <w:color w:val="A5ADBA"/>
        </w:rPr>
        <w:t>Enable DDP and torch.compile SFG with the same control edge added from bridge</w:t>
      </w:r>
    </w:p>
    <w:p w14:paraId="08F3891B" w14:textId="77777777" w:rsidR="00000000" w:rsidRDefault="00000000">
      <w:pPr>
        <w:numPr>
          <w:ilvl w:val="0"/>
          <w:numId w:val="25"/>
        </w:numPr>
        <w:spacing w:before="100" w:beforeAutospacing="1" w:after="100" w:afterAutospacing="1"/>
        <w:rPr>
          <w:rFonts w:eastAsia="Times New Roman"/>
          <w:color w:val="A5ADBA"/>
        </w:rPr>
      </w:pPr>
      <w:r>
        <w:rPr>
          <w:rFonts w:eastAsia="Times New Roman"/>
          <w:color w:val="A5ADBA"/>
        </w:rPr>
        <w:t>Evaluate the DDP with SFG performance impact. If the performance is seen to be improving, then enable this on workloads.</w:t>
      </w:r>
    </w:p>
    <w:p w14:paraId="01DF8B42" w14:textId="77777777" w:rsidR="00000000" w:rsidRDefault="00000000">
      <w:pPr>
        <w:pStyle w:val="Heading4"/>
        <w:rPr>
          <w:rFonts w:eastAsia="Times New Roman"/>
        </w:rPr>
      </w:pPr>
      <w:r>
        <w:rPr>
          <w:rFonts w:eastAsia="Times New Roman"/>
        </w:rPr>
        <w:t>Proposed Solution</w:t>
      </w:r>
    </w:p>
    <w:p w14:paraId="77EE0A29" w14:textId="77777777" w:rsidR="00000000" w:rsidRDefault="00000000">
      <w:pPr>
        <w:pStyle w:val="NormalWeb"/>
      </w:pPr>
      <w:r>
        <w:t xml:space="preserve">The proposed solution is </w:t>
      </w:r>
      <w:hyperlink r:id="rId66" w:history="1">
        <w:r>
          <w:rPr>
            <w:rStyle w:val="Hyperlink"/>
          </w:rPr>
          <w:t>SW-188353</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r>
        <w:t>, the description from GC -</w:t>
      </w:r>
    </w:p>
    <w:p w14:paraId="0208C707" w14:textId="77777777" w:rsidR="00000000" w:rsidRDefault="00000000">
      <w:pPr>
        <w:numPr>
          <w:ilvl w:val="0"/>
          <w:numId w:val="26"/>
        </w:numPr>
        <w:spacing w:before="100" w:beforeAutospacing="1" w:after="100" w:afterAutospacing="1"/>
        <w:rPr>
          <w:rFonts w:eastAsia="Times New Roman"/>
          <w:color w:val="A5ADBA"/>
        </w:rPr>
      </w:pPr>
      <w:r>
        <w:rPr>
          <w:rFonts w:eastAsia="Times New Roman"/>
          <w:color w:val="A5ADBA"/>
        </w:rPr>
        <w:t>Signaling for graph is used to create pipeline over NIC. Nodes that produce SFG tensor latency should be minimized, otherwise the pipeline over NIC is not optimal or not achieved. For example: if two nodes that produce SFG tensors are bundled the tensors will be signaled  closely and NIC operation won't have good pipeline.</w:t>
      </w:r>
    </w:p>
    <w:p w14:paraId="25C812F7" w14:textId="77777777" w:rsidR="00000000" w:rsidRDefault="00000000">
      <w:pPr>
        <w:pStyle w:val="NormalWeb"/>
        <w:ind w:left="720"/>
        <w:rPr>
          <w:color w:val="A5ADBA"/>
        </w:rPr>
      </w:pPr>
      <w:ins w:id="0" w:author="Unknown">
        <w:r>
          <w:rPr>
            <w:color w:val="A5ADBA"/>
          </w:rPr>
          <w:t>Synapse API requirements</w:t>
        </w:r>
      </w:ins>
      <w:r>
        <w:rPr>
          <w:rStyle w:val="jira-issue"/>
          <w:color w:val="A5ADBA"/>
        </w:rPr>
        <w:t xml:space="preserve"> </w:t>
      </w:r>
      <w:hyperlink r:id="rId67" w:history="1">
        <w:r>
          <w:rPr>
            <w:rStyle w:val="Hyperlink"/>
          </w:rPr>
          <w:t>SW-191632</w:t>
        </w:r>
      </w:hyperlink>
      <w:r>
        <w:rPr>
          <w:rStyle w:val="jira-issue"/>
          <w:color w:val="A5ADBA"/>
        </w:rPr>
        <w:t xml:space="preserve"> - </w:t>
      </w:r>
      <w:r>
        <w:rPr>
          <w:rStyle w:val="summary"/>
          <w:color w:val="A5ADBA"/>
        </w:rPr>
        <w:t>Getting issue details...</w:t>
      </w:r>
      <w:r>
        <w:rPr>
          <w:rStyle w:val="jira-issue"/>
          <w:color w:val="A5ADBA"/>
        </w:rPr>
        <w:t xml:space="preserve"> </w:t>
      </w:r>
      <w:r>
        <w:rPr>
          <w:rStyle w:val="aui-lozenge"/>
          <w:color w:val="A5ADBA"/>
        </w:rPr>
        <w:t>STATUS</w:t>
      </w:r>
      <w:r>
        <w:rPr>
          <w:rStyle w:val="jira-issue"/>
          <w:color w:val="A5ADBA"/>
        </w:rPr>
        <w:t xml:space="preserve"> </w:t>
      </w:r>
    </w:p>
    <w:p w14:paraId="078C42C9" w14:textId="77777777" w:rsidR="00000000" w:rsidRDefault="00000000">
      <w:pPr>
        <w:numPr>
          <w:ilvl w:val="1"/>
          <w:numId w:val="26"/>
        </w:numPr>
        <w:spacing w:before="100" w:beforeAutospacing="1" w:after="100" w:afterAutospacing="1"/>
        <w:rPr>
          <w:rFonts w:eastAsia="Times New Roman"/>
          <w:color w:val="A5ADBA"/>
        </w:rPr>
      </w:pPr>
      <w:r>
        <w:rPr>
          <w:rFonts w:eastAsia="Times New Roman"/>
          <w:color w:val="A5ADBA"/>
        </w:rPr>
        <w:lastRenderedPageBreak/>
        <w:t>Synapse will expose an optional attribute per node ( default: false) to indicate that GC should try to minimize node latency. The API proposed is synNodeSetMinimalLatency()</w:t>
      </w:r>
    </w:p>
    <w:p w14:paraId="2AEAD437" w14:textId="77777777" w:rsidR="00000000" w:rsidRDefault="00000000">
      <w:pPr>
        <w:pStyle w:val="NormalWeb"/>
        <w:ind w:left="720"/>
        <w:rPr>
          <w:color w:val="A5ADBA"/>
        </w:rPr>
      </w:pPr>
      <w:ins w:id="1" w:author="Unknown">
        <w:r>
          <w:rPr>
            <w:color w:val="A5ADBA"/>
          </w:rPr>
          <w:t>GC Design Requirements</w:t>
        </w:r>
      </w:ins>
    </w:p>
    <w:p w14:paraId="0DDC087E" w14:textId="77777777" w:rsidR="00000000" w:rsidRDefault="00000000">
      <w:pPr>
        <w:numPr>
          <w:ilvl w:val="1"/>
          <w:numId w:val="26"/>
        </w:numPr>
        <w:spacing w:before="100" w:beforeAutospacing="1" w:after="100" w:afterAutospacing="1"/>
        <w:rPr>
          <w:rFonts w:eastAsia="Times New Roman"/>
          <w:color w:val="A5ADBA"/>
        </w:rPr>
      </w:pPr>
      <w:r>
        <w:rPr>
          <w:rFonts w:eastAsia="Times New Roman"/>
          <w:color w:val="A5ADBA"/>
        </w:rPr>
        <w:t>Avoid adding a node to bundle that will delay a node that is marked  to minimize latency (i.e. direct/indirect consumer for node that is marked "minimal latency")</w:t>
      </w:r>
    </w:p>
    <w:p w14:paraId="4D3E7A54" w14:textId="77777777" w:rsidR="00000000" w:rsidRDefault="00000000">
      <w:pPr>
        <w:numPr>
          <w:ilvl w:val="1"/>
          <w:numId w:val="26"/>
        </w:numPr>
        <w:spacing w:before="100" w:beforeAutospacing="1" w:after="100" w:afterAutospacing="1"/>
        <w:rPr>
          <w:rFonts w:eastAsia="Times New Roman"/>
          <w:color w:val="A5ADBA"/>
        </w:rPr>
      </w:pPr>
      <w:r>
        <w:rPr>
          <w:rFonts w:eastAsia="Times New Roman"/>
          <w:color w:val="A5ADBA"/>
        </w:rPr>
        <w:t>Schedule earlier nodes marked with "minimal latency"</w:t>
      </w:r>
    </w:p>
    <w:p w14:paraId="70E7B6F6" w14:textId="77777777" w:rsidR="00000000" w:rsidRDefault="00000000">
      <w:pPr>
        <w:pStyle w:val="NormalWeb"/>
        <w:ind w:left="600"/>
      </w:pPr>
      <w:ins w:id="2" w:author="Unknown">
        <w:r>
          <w:t xml:space="preserve">Bridge Requirements </w:t>
        </w:r>
        <w:r>
          <w:rPr>
            <w:rStyle w:val="jira-issue"/>
          </w:rPr>
          <w:fldChar w:fldCharType="begin"/>
        </w:r>
        <w:r>
          <w:rPr>
            <w:rStyle w:val="jira-issue"/>
          </w:rPr>
          <w:instrText>HYPERLINK "https://jira.habana-labs.com/browse/SW-186887"</w:instrText>
        </w:r>
        <w:r>
          <w:rPr>
            <w:rStyle w:val="jira-issue"/>
          </w:rPr>
        </w:r>
        <w:r>
          <w:rPr>
            <w:rStyle w:val="jira-issue"/>
          </w:rPr>
          <w:fldChar w:fldCharType="separate"/>
        </w:r>
        <w:r>
          <w:rPr>
            <w:rStyle w:val="Hyperlink"/>
          </w:rPr>
          <w:t>SW-186887</w:t>
        </w:r>
        <w:r>
          <w:rPr>
            <w:rStyle w:val="jira-issue"/>
          </w:rPr>
          <w:fldChar w:fldCharType="end"/>
        </w:r>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r>
          <w:t xml:space="preserve">, </w:t>
        </w:r>
        <w:r>
          <w:rPr>
            <w:rStyle w:val="jira-issue"/>
          </w:rPr>
          <w:fldChar w:fldCharType="begin"/>
        </w:r>
        <w:r>
          <w:rPr>
            <w:rStyle w:val="jira-issue"/>
          </w:rPr>
          <w:instrText>HYPERLINK "https://jira.habana-labs.com/browse/SW-187919"</w:instrText>
        </w:r>
        <w:r>
          <w:rPr>
            <w:rStyle w:val="jira-issue"/>
          </w:rPr>
        </w:r>
        <w:r>
          <w:rPr>
            <w:rStyle w:val="jira-issue"/>
          </w:rPr>
          <w:fldChar w:fldCharType="separate"/>
        </w:r>
        <w:r>
          <w:rPr>
            <w:rStyle w:val="Hyperlink"/>
          </w:rPr>
          <w:t>SW-187919</w:t>
        </w:r>
        <w:r>
          <w:rPr>
            <w:rStyle w:val="jira-issue"/>
          </w:rPr>
          <w:fldChar w:fldCharType="end"/>
        </w:r>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ins>
    </w:p>
    <w:p w14:paraId="04630264" w14:textId="77777777" w:rsidR="00000000" w:rsidRDefault="00000000">
      <w:pPr>
        <w:numPr>
          <w:ilvl w:val="0"/>
          <w:numId w:val="27"/>
        </w:numPr>
        <w:spacing w:before="100" w:beforeAutospacing="1" w:after="100" w:afterAutospacing="1"/>
        <w:ind w:left="1440"/>
        <w:rPr>
          <w:rFonts w:eastAsia="Times New Roman"/>
          <w:color w:val="A5ADBA"/>
        </w:rPr>
      </w:pPr>
    </w:p>
    <w:p w14:paraId="655F7617" w14:textId="77777777" w:rsidR="00000000" w:rsidRDefault="00000000">
      <w:pPr>
        <w:numPr>
          <w:ilvl w:val="1"/>
          <w:numId w:val="27"/>
        </w:numPr>
        <w:spacing w:before="100" w:beforeAutospacing="1" w:after="100" w:afterAutospacing="1"/>
        <w:rPr>
          <w:rFonts w:eastAsia="Times New Roman"/>
          <w:color w:val="A5ADBA"/>
        </w:rPr>
      </w:pPr>
      <w:r>
        <w:rPr>
          <w:rFonts w:eastAsia="Times New Roman"/>
          <w:color w:val="A5ADBA"/>
        </w:rPr>
        <w:t>Bridge will run FX passes to identify collective producers that are candidate for SFG. These nodes metadata will be marked with additional "sfg" flag.</w:t>
      </w:r>
    </w:p>
    <w:p w14:paraId="1A42404D" w14:textId="77777777" w:rsidR="00000000" w:rsidRDefault="00000000">
      <w:pPr>
        <w:numPr>
          <w:ilvl w:val="1"/>
          <w:numId w:val="27"/>
        </w:numPr>
        <w:spacing w:before="100" w:beforeAutospacing="1" w:after="100" w:afterAutospacing="1"/>
        <w:rPr>
          <w:rFonts w:eastAsia="Times New Roman"/>
          <w:color w:val="A5ADBA"/>
        </w:rPr>
      </w:pPr>
      <w:r>
        <w:rPr>
          <w:rFonts w:eastAsia="Times New Roman"/>
          <w:color w:val="A5ADBA"/>
        </w:rPr>
        <w:t>The "sfg" metadata will be propagated via JIT graph to bridge Synapse lowering side. Bridge uses this metadata to mark Syanpse graph output tensors with "external" marking.</w:t>
      </w:r>
    </w:p>
    <w:p w14:paraId="7AA98BAE" w14:textId="77777777" w:rsidR="00000000" w:rsidRDefault="00000000">
      <w:pPr>
        <w:numPr>
          <w:ilvl w:val="1"/>
          <w:numId w:val="27"/>
        </w:numPr>
        <w:spacing w:before="100" w:beforeAutospacing="1" w:after="100" w:afterAutospacing="1"/>
        <w:rPr>
          <w:rFonts w:eastAsia="Times New Roman"/>
          <w:color w:val="A5ADBA"/>
        </w:rPr>
      </w:pPr>
      <w:r>
        <w:rPr>
          <w:rFonts w:eastAsia="Times New Roman"/>
          <w:color w:val="A5ADBA"/>
        </w:rPr>
        <w:t>For the tensors that are marked "external", bridge will use synNodeSetMinimalLatency() to mark the "minimal latency" attribute on the producing Synapse node of the "external" marked tensor</w:t>
      </w:r>
    </w:p>
    <w:p w14:paraId="55609DE0" w14:textId="77777777" w:rsidR="00000000" w:rsidRDefault="00000000">
      <w:pPr>
        <w:pStyle w:val="Heading3"/>
        <w:rPr>
          <w:rFonts w:eastAsia="Times New Roman"/>
        </w:rPr>
      </w:pPr>
      <w:r>
        <w:rPr>
          <w:rFonts w:eastAsia="Times New Roman"/>
        </w:rPr>
        <w:t>DDP and SFG</w:t>
      </w:r>
    </w:p>
    <w:p w14:paraId="76958A64" w14:textId="77777777" w:rsidR="00000000" w:rsidRDefault="00000000">
      <w:pPr>
        <w:pStyle w:val="NormalWeb"/>
      </w:pPr>
      <w:r>
        <w:t xml:space="preserve">While the 1.18 business ask is to deliver SFG with torch.compile on LLama inference TP with </w:t>
      </w:r>
      <w:hyperlink r:id="rId68" w:history="1">
        <w:r>
          <w:rPr>
            <w:rStyle w:val="Hyperlink"/>
          </w:rPr>
          <w:t>SW-178223</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r>
        <w:t>, SFG as an infrastructure is also applicable with DDP. Since SFG with lazy didn't show any performance benefit, this is not a business committed goal yet. However, the solution will enable this and workload performance will be evaluated with torch.compile + SFG to decide whether this will be enabled or not.</w:t>
      </w:r>
    </w:p>
    <w:p w14:paraId="61EB0D5F" w14:textId="77777777" w:rsidR="00000000" w:rsidRDefault="00000000">
      <w:pPr>
        <w:numPr>
          <w:ilvl w:val="0"/>
          <w:numId w:val="28"/>
        </w:numPr>
        <w:spacing w:before="100" w:beforeAutospacing="1" w:after="100" w:afterAutospacing="1"/>
        <w:rPr>
          <w:rFonts w:eastAsia="Times New Roman"/>
          <w:color w:val="A5ADBA"/>
        </w:rPr>
      </w:pPr>
      <w:r>
        <w:rPr>
          <w:rFonts w:eastAsia="Times New Roman"/>
          <w:color w:val="A5ADBA"/>
        </w:rPr>
        <w:t>Collective fusion is required for DDP</w:t>
      </w:r>
    </w:p>
    <w:p w14:paraId="116CD6D9" w14:textId="77777777" w:rsidR="00000000" w:rsidRDefault="00000000">
      <w:pPr>
        <w:numPr>
          <w:ilvl w:val="0"/>
          <w:numId w:val="28"/>
        </w:numPr>
        <w:spacing w:before="100" w:beforeAutospacing="1" w:after="100" w:afterAutospacing="1"/>
        <w:rPr>
          <w:rFonts w:eastAsia="Times New Roman"/>
          <w:color w:val="A5ADBA"/>
        </w:rPr>
      </w:pPr>
      <w:r>
        <w:rPr>
          <w:rFonts w:eastAsia="Times New Roman"/>
          <w:color w:val="A5ADBA"/>
        </w:rPr>
        <w:t xml:space="preserve">However, for TP and SFG - the collective fusion should not be triggered </w:t>
      </w:r>
    </w:p>
    <w:p w14:paraId="177AF470" w14:textId="77777777" w:rsidR="00000000" w:rsidRDefault="00000000">
      <w:pPr>
        <w:numPr>
          <w:ilvl w:val="1"/>
          <w:numId w:val="28"/>
        </w:numPr>
        <w:spacing w:before="100" w:beforeAutospacing="1" w:after="100" w:afterAutospacing="1"/>
        <w:rPr>
          <w:rFonts w:eastAsia="Times New Roman"/>
          <w:color w:val="A5ADBA"/>
        </w:rPr>
      </w:pPr>
      <w:r>
        <w:rPr>
          <w:rFonts w:eastAsia="Times New Roman"/>
          <w:color w:val="A5ADBA"/>
        </w:rPr>
        <w:t>It can be currently disabled with PT_HPU_DISABLE_fuse_allreduce_calls</w:t>
      </w:r>
    </w:p>
    <w:p w14:paraId="6300299A" w14:textId="77777777" w:rsidR="00000000" w:rsidRDefault="00000000">
      <w:pPr>
        <w:numPr>
          <w:ilvl w:val="1"/>
          <w:numId w:val="28"/>
        </w:numPr>
        <w:spacing w:before="100" w:beforeAutospacing="1" w:after="100" w:afterAutospacing="1"/>
        <w:rPr>
          <w:rFonts w:eastAsia="Times New Roman"/>
          <w:color w:val="A5ADBA"/>
        </w:rPr>
      </w:pPr>
      <w:r>
        <w:rPr>
          <w:rFonts w:eastAsia="Times New Roman"/>
          <w:color w:val="A5ADBA"/>
        </w:rPr>
        <w:t xml:space="preserve">Inductor has a config._fuse_ddp_communication flag to enable/disable the collective fusion. </w:t>
      </w:r>
      <w:hyperlink r:id="rId69" w:anchor="/c/440078/" w:history="1">
        <w:r>
          <w:rPr>
            <w:rStyle w:val="Hyperlink"/>
            <w:rFonts w:eastAsia="Times New Roman"/>
          </w:rPr>
          <w:t>https://gerrit.habana-labs.com/#/c/440078/</w:t>
        </w:r>
      </w:hyperlink>
      <w:r>
        <w:rPr>
          <w:rFonts w:eastAsia="Times New Roman"/>
          <w:color w:val="A5ADBA"/>
        </w:rPr>
        <w:t xml:space="preserve"> patch disables HPU collective fusion with same config.</w:t>
      </w:r>
    </w:p>
    <w:p w14:paraId="1848ECA3" w14:textId="77777777" w:rsidR="00000000" w:rsidRDefault="00000000">
      <w:pPr>
        <w:numPr>
          <w:ilvl w:val="1"/>
          <w:numId w:val="28"/>
        </w:numPr>
        <w:spacing w:before="100" w:beforeAutospacing="1" w:after="100" w:afterAutospacing="1"/>
        <w:rPr>
          <w:rFonts w:eastAsia="Times New Roman"/>
          <w:color w:val="A5ADBA"/>
        </w:rPr>
      </w:pPr>
      <w:r>
        <w:rPr>
          <w:rFonts w:eastAsia="Times New Roman"/>
          <w:color w:val="A5ADBA"/>
        </w:rPr>
        <w:t>Other than this, the collective fusion is done with DDP buckets. The default bucket (when DDP is not used) _fuse_ddp_bucket_size is 25 MB (for TP use cases, the size may prevent a fusion of collectives but this isn't a robust way to prevent collective fusion to happen with TP and SFG</w:t>
      </w:r>
    </w:p>
    <w:p w14:paraId="40AAEE13" w14:textId="77777777" w:rsidR="00000000" w:rsidRDefault="00000000">
      <w:pPr>
        <w:numPr>
          <w:ilvl w:val="0"/>
          <w:numId w:val="28"/>
        </w:numPr>
        <w:spacing w:before="100" w:beforeAutospacing="1" w:after="100" w:afterAutospacing="1"/>
        <w:rPr>
          <w:rFonts w:eastAsia="Times New Roman"/>
          <w:color w:val="A5ADBA"/>
        </w:rPr>
      </w:pPr>
      <w:r>
        <w:rPr>
          <w:rFonts w:eastAsia="Times New Roman"/>
          <w:color w:val="A5ADBA"/>
        </w:rPr>
        <w:t xml:space="preserve">SFG can also be enabled with DDP </w:t>
      </w:r>
    </w:p>
    <w:p w14:paraId="787C25F7" w14:textId="77777777" w:rsidR="00000000" w:rsidRDefault="00000000">
      <w:pPr>
        <w:numPr>
          <w:ilvl w:val="1"/>
          <w:numId w:val="28"/>
        </w:numPr>
        <w:spacing w:before="100" w:beforeAutospacing="1" w:after="100" w:afterAutospacing="1"/>
        <w:rPr>
          <w:rFonts w:eastAsia="Times New Roman"/>
          <w:color w:val="A5ADBA"/>
        </w:rPr>
      </w:pPr>
      <w:r>
        <w:rPr>
          <w:rFonts w:eastAsia="Times New Roman"/>
          <w:color w:val="A5ADBA"/>
        </w:rPr>
        <w:t>Run the SFG pass after bucket coalescing pass</w:t>
      </w:r>
    </w:p>
    <w:p w14:paraId="4DC9777B" w14:textId="77777777" w:rsidR="00000000" w:rsidRDefault="00000000">
      <w:pPr>
        <w:numPr>
          <w:ilvl w:val="0"/>
          <w:numId w:val="28"/>
        </w:numPr>
        <w:spacing w:before="100" w:beforeAutospacing="1" w:after="100" w:afterAutospacing="1"/>
        <w:rPr>
          <w:rFonts w:eastAsia="Times New Roman"/>
          <w:color w:val="A5ADBA"/>
        </w:rPr>
      </w:pPr>
      <w:r>
        <w:rPr>
          <w:rFonts w:eastAsia="Times New Roman"/>
          <w:color w:val="A5ADBA"/>
        </w:rPr>
        <w:t xml:space="preserve">in-place collectives </w:t>
      </w:r>
    </w:p>
    <w:p w14:paraId="44F9822D" w14:textId="77777777" w:rsidR="00000000" w:rsidRDefault="00000000">
      <w:pPr>
        <w:numPr>
          <w:ilvl w:val="1"/>
          <w:numId w:val="28"/>
        </w:numPr>
        <w:spacing w:before="100" w:beforeAutospacing="1" w:after="100" w:afterAutospacing="1"/>
        <w:rPr>
          <w:rFonts w:eastAsia="Times New Roman"/>
          <w:color w:val="A5ADBA"/>
        </w:rPr>
      </w:pPr>
      <w:r>
        <w:rPr>
          <w:rFonts w:eastAsia="Times New Roman"/>
          <w:color w:val="A5ADBA"/>
        </w:rPr>
        <w:t xml:space="preserve">Once the collectives are decided (coalesced or separate), an in-place conversion pass based on pattern match will be run before SFG marking pass. This pattern </w:t>
      </w:r>
      <w:r>
        <w:rPr>
          <w:rFonts w:eastAsia="Times New Roman"/>
          <w:color w:val="A5ADBA"/>
        </w:rPr>
        <w:lastRenderedPageBreak/>
        <w:t>match is expected not to actually change the DDP bucketed collectives, but can be taken up separately if memory can be saved with it</w:t>
      </w:r>
    </w:p>
    <w:p w14:paraId="3303BFAE" w14:textId="77777777" w:rsidR="00000000" w:rsidRDefault="00000000">
      <w:pPr>
        <w:numPr>
          <w:ilvl w:val="1"/>
          <w:numId w:val="28"/>
        </w:numPr>
        <w:spacing w:before="100" w:beforeAutospacing="1" w:after="100" w:afterAutospacing="1"/>
        <w:rPr>
          <w:rFonts w:eastAsia="Times New Roman"/>
          <w:color w:val="A5ADBA"/>
        </w:rPr>
      </w:pPr>
      <w:r>
        <w:rPr>
          <w:rFonts w:eastAsia="Times New Roman"/>
          <w:color w:val="A5ADBA"/>
        </w:rPr>
        <w:t xml:space="preserve">Pass order: </w:t>
      </w:r>
    </w:p>
    <w:p w14:paraId="31DD4D0E" w14:textId="77777777" w:rsidR="00000000" w:rsidRDefault="00000000">
      <w:pPr>
        <w:numPr>
          <w:ilvl w:val="2"/>
          <w:numId w:val="28"/>
        </w:numPr>
        <w:spacing w:before="100" w:beforeAutospacing="1" w:after="100" w:afterAutospacing="1"/>
        <w:rPr>
          <w:rFonts w:eastAsia="Times New Roman"/>
          <w:color w:val="A5ADBA"/>
        </w:rPr>
      </w:pPr>
      <w:r>
        <w:rPr>
          <w:rFonts w:eastAsia="Times New Roman"/>
          <w:color w:val="A5ADBA"/>
        </w:rPr>
        <w:t>bucket coalescing: protected with a flag</w:t>
      </w:r>
    </w:p>
    <w:p w14:paraId="11E1D992" w14:textId="77777777" w:rsidR="00000000" w:rsidRDefault="00000000">
      <w:pPr>
        <w:numPr>
          <w:ilvl w:val="2"/>
          <w:numId w:val="28"/>
        </w:numPr>
        <w:spacing w:before="100" w:beforeAutospacing="1" w:after="100" w:afterAutospacing="1"/>
        <w:rPr>
          <w:rFonts w:eastAsia="Times New Roman"/>
          <w:color w:val="A5ADBA"/>
        </w:rPr>
      </w:pPr>
      <w:r>
        <w:rPr>
          <w:rFonts w:eastAsia="Times New Roman"/>
          <w:color w:val="A5ADBA"/>
        </w:rPr>
        <w:t>in-place of collectives: pattern match based</w:t>
      </w:r>
    </w:p>
    <w:p w14:paraId="20647475" w14:textId="77777777" w:rsidR="00000000" w:rsidRDefault="00000000">
      <w:pPr>
        <w:numPr>
          <w:ilvl w:val="2"/>
          <w:numId w:val="28"/>
        </w:numPr>
        <w:spacing w:before="100" w:beforeAutospacing="1" w:after="100" w:afterAutospacing="1"/>
        <w:rPr>
          <w:rFonts w:eastAsia="Times New Roman"/>
          <w:color w:val="A5ADBA"/>
        </w:rPr>
      </w:pPr>
      <w:r>
        <w:rPr>
          <w:rFonts w:eastAsia="Times New Roman"/>
          <w:color w:val="A5ADBA"/>
        </w:rPr>
        <w:t>SFG pass: when enabled with SFG flag</w:t>
      </w:r>
    </w:p>
    <w:p w14:paraId="48D46BBE" w14:textId="77777777" w:rsidR="00000000" w:rsidRDefault="00000000">
      <w:pPr>
        <w:pStyle w:val="Heading2"/>
        <w:rPr>
          <w:rFonts w:eastAsia="Times New Roman"/>
        </w:rPr>
      </w:pPr>
      <w:r>
        <w:rPr>
          <w:rFonts w:eastAsia="Times New Roman"/>
          <w:color w:val="000000"/>
        </w:rPr>
        <w:t>QA Plan for SFG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63"/>
        <w:gridCol w:w="711"/>
        <w:gridCol w:w="1670"/>
        <w:gridCol w:w="884"/>
        <w:gridCol w:w="4516"/>
      </w:tblGrid>
      <w:tr w:rsidR="00000000" w14:paraId="21F399E6" w14:textId="77777777">
        <w:trPr>
          <w:divId w:val="10829949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63D8E" w14:textId="77777777" w:rsidR="00000000" w:rsidRDefault="00000000">
            <w:pPr>
              <w:jc w:val="center"/>
              <w:rPr>
                <w:rFonts w:eastAsia="Times New Roman"/>
                <w:b/>
                <w:bCs/>
              </w:rPr>
            </w:pPr>
            <w:r>
              <w:rPr>
                <w:rFonts w:eastAsia="Times New Roman"/>
                <w:b/>
                <w:bCs/>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428C8" w14:textId="77777777" w:rsidR="00000000" w:rsidRDefault="00000000">
            <w:pPr>
              <w:jc w:val="center"/>
              <w:rPr>
                <w:rFonts w:eastAsia="Times New Roman"/>
                <w:b/>
                <w:bCs/>
              </w:rPr>
            </w:pPr>
            <w:r>
              <w:rPr>
                <w:rFonts w:eastAsia="Times New Roman"/>
                <w:b/>
                <w:bCs/>
              </w:rPr>
              <w:t>JIRA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D6357" w14:textId="77777777" w:rsidR="00000000" w:rsidRDefault="00000000">
            <w:pPr>
              <w:jc w:val="center"/>
              <w:rPr>
                <w:rFonts w:eastAsia="Times New Roman"/>
                <w:b/>
                <w:bCs/>
              </w:rPr>
            </w:pPr>
            <w:r>
              <w:rPr>
                <w:rFonts w:eastAsia="Times New Roman"/>
                <w:b/>
                <w:bCs/>
              </w:rPr>
              <w:t>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8BCA0"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90C8F" w14:textId="77777777" w:rsidR="00000000" w:rsidRDefault="00000000">
            <w:pPr>
              <w:jc w:val="center"/>
              <w:rPr>
                <w:rFonts w:eastAsia="Times New Roman"/>
                <w:b/>
                <w:bCs/>
              </w:rPr>
            </w:pPr>
            <w:r>
              <w:rPr>
                <w:rFonts w:eastAsia="Times New Roman"/>
                <w:b/>
                <w:bCs/>
              </w:rPr>
              <w:t>Comments</w:t>
            </w:r>
          </w:p>
        </w:tc>
      </w:tr>
      <w:tr w:rsidR="00000000" w14:paraId="51FB8A6A" w14:textId="77777777">
        <w:trPr>
          <w:divId w:val="10829949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63DF21" w14:textId="77777777" w:rsidR="00000000" w:rsidRDefault="00000000">
            <w:pPr>
              <w:rPr>
                <w:rFonts w:eastAsia="Times New Roman"/>
              </w:rPr>
            </w:pPr>
            <w:r>
              <w:rPr>
                <w:rFonts w:eastAsia="Times New Roman"/>
              </w:rPr>
              <w:t>Create a test plan for SFG maturity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73AEE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09E3C8" w14:textId="77777777" w:rsidR="00000000" w:rsidRDefault="00000000">
            <w:pPr>
              <w:rPr>
                <w:rFonts w:eastAsia="Times New Roman"/>
              </w:rPr>
            </w:pPr>
            <w:r>
              <w:rPr>
                <w:rFonts w:eastAsia="Times New Roman"/>
              </w:rPr>
              <w:t>Swadesh/Mansi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43FE8" w14:textId="77777777" w:rsidR="00000000" w:rsidRDefault="00000000">
            <w:pPr>
              <w:rPr>
                <w:rFonts w:eastAsia="Times New Roman"/>
              </w:rPr>
            </w:pPr>
            <w:r>
              <w:rPr>
                <w:rFonts w:eastAsia="Times New Roman"/>
              </w:rPr>
              <w:t>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46F5E" w14:textId="77777777" w:rsidR="00000000" w:rsidRDefault="00000000">
            <w:pPr>
              <w:pStyle w:val="NormalWeb"/>
            </w:pPr>
            <w:r>
              <w:t>The idea is to create tests that would -</w:t>
            </w:r>
          </w:p>
          <w:p w14:paraId="0AF11296" w14:textId="77777777" w:rsidR="00000000" w:rsidRDefault="00000000">
            <w:pPr>
              <w:numPr>
                <w:ilvl w:val="0"/>
                <w:numId w:val="29"/>
              </w:numPr>
              <w:spacing w:before="100" w:beforeAutospacing="1" w:after="100" w:afterAutospacing="1"/>
              <w:rPr>
                <w:rFonts w:eastAsia="Times New Roman"/>
                <w:color w:val="A5ADBA"/>
              </w:rPr>
            </w:pPr>
            <w:r>
              <w:rPr>
                <w:rFonts w:eastAsia="Times New Roman"/>
                <w:color w:val="A5ADBA"/>
              </w:rPr>
              <w:t>Identify usual compute+collective scenarios used in workloads, distributed (DDP/Deepspeed), TP/PP etc.</w:t>
            </w:r>
          </w:p>
          <w:p w14:paraId="5D62C920" w14:textId="77777777" w:rsidR="00000000" w:rsidRDefault="00000000">
            <w:pPr>
              <w:numPr>
                <w:ilvl w:val="0"/>
                <w:numId w:val="29"/>
              </w:numPr>
              <w:spacing w:before="100" w:beforeAutospacing="1" w:after="100" w:afterAutospacing="1"/>
              <w:rPr>
                <w:rFonts w:eastAsia="Times New Roman"/>
                <w:color w:val="A5ADBA"/>
              </w:rPr>
            </w:pPr>
            <w:r>
              <w:rPr>
                <w:rFonts w:eastAsia="Times New Roman"/>
                <w:color w:val="A5ADBA"/>
              </w:rPr>
              <w:t>Create compute layer scenarios (with different shape, views, dtypes etc.)</w:t>
            </w:r>
          </w:p>
          <w:p w14:paraId="31CAC4A7" w14:textId="77777777" w:rsidR="00000000" w:rsidRDefault="00000000">
            <w:pPr>
              <w:numPr>
                <w:ilvl w:val="0"/>
                <w:numId w:val="29"/>
              </w:numPr>
              <w:spacing w:before="100" w:beforeAutospacing="1" w:after="100" w:afterAutospacing="1"/>
              <w:rPr>
                <w:rFonts w:eastAsia="Times New Roman"/>
                <w:color w:val="A5ADBA"/>
              </w:rPr>
            </w:pPr>
            <w:r>
              <w:rPr>
                <w:rFonts w:eastAsia="Times New Roman"/>
                <w:color w:val="A5ADBA"/>
              </w:rPr>
              <w:t xml:space="preserve">Statically determine pass criterion as determined by the test scenario - </w:t>
            </w:r>
          </w:p>
          <w:p w14:paraId="4AE70BBD" w14:textId="77777777" w:rsidR="00000000" w:rsidRDefault="00000000">
            <w:pPr>
              <w:numPr>
                <w:ilvl w:val="1"/>
                <w:numId w:val="29"/>
              </w:numPr>
              <w:spacing w:before="100" w:beforeAutospacing="1" w:after="100" w:afterAutospacing="1"/>
              <w:rPr>
                <w:rFonts w:eastAsia="Times New Roman"/>
                <w:color w:val="A5ADBA"/>
              </w:rPr>
            </w:pPr>
            <w:r>
              <w:rPr>
                <w:rFonts w:eastAsia="Times New Roman"/>
                <w:color w:val="A5ADBA"/>
              </w:rPr>
              <w:t>Bridge creating right graphs with compute, collective and external tensors for SFG</w:t>
            </w:r>
          </w:p>
          <w:p w14:paraId="1CBA4008" w14:textId="77777777" w:rsidR="00000000" w:rsidRDefault="00000000">
            <w:pPr>
              <w:numPr>
                <w:ilvl w:val="1"/>
                <w:numId w:val="29"/>
              </w:numPr>
              <w:spacing w:before="100" w:beforeAutospacing="1" w:after="100" w:afterAutospacing="1"/>
              <w:rPr>
                <w:rFonts w:eastAsia="Times New Roman"/>
                <w:color w:val="A5ADBA"/>
              </w:rPr>
            </w:pPr>
            <w:r>
              <w:rPr>
                <w:rFonts w:eastAsia="Times New Roman"/>
                <w:color w:val="A5ADBA"/>
              </w:rPr>
              <w:t>GC generating correct post graph for SFG</w:t>
            </w:r>
          </w:p>
          <w:p w14:paraId="30373BBD" w14:textId="77777777" w:rsidR="00000000" w:rsidRDefault="00000000">
            <w:pPr>
              <w:numPr>
                <w:ilvl w:val="0"/>
                <w:numId w:val="29"/>
              </w:numPr>
              <w:spacing w:before="100" w:beforeAutospacing="1" w:after="100" w:afterAutospacing="1"/>
              <w:rPr>
                <w:rFonts w:eastAsia="Times New Roman"/>
                <w:color w:val="A5ADBA"/>
              </w:rPr>
            </w:pPr>
            <w:r>
              <w:rPr>
                <w:rFonts w:eastAsia="Times New Roman"/>
                <w:color w:val="A5ADBA"/>
              </w:rPr>
              <w:t>Correct test results</w:t>
            </w:r>
          </w:p>
        </w:tc>
      </w:tr>
      <w:tr w:rsidR="00000000" w14:paraId="3BB54CF0" w14:textId="77777777">
        <w:trPr>
          <w:divId w:val="10829949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F9ECA9" w14:textId="77777777" w:rsidR="00000000" w:rsidRDefault="00000000">
            <w:pPr>
              <w:rPr>
                <w:rFonts w:eastAsia="Times New Roman"/>
              </w:rPr>
            </w:pPr>
            <w:r>
              <w:rPr>
                <w:rFonts w:eastAsia="Times New Roman"/>
              </w:rPr>
              <w:t>Create a test plan for SFG 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8D54D"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BD6DF" w14:textId="77777777" w:rsidR="00000000" w:rsidRDefault="00000000">
            <w:pPr>
              <w:rPr>
                <w:rFonts w:eastAsia="Times New Roman"/>
              </w:rPr>
            </w:pPr>
            <w:r>
              <w:rPr>
                <w:rFonts w:eastAsia="Times New Roman"/>
              </w:rPr>
              <w:t>Swadesh/Mansi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EF212" w14:textId="77777777" w:rsidR="00000000" w:rsidRDefault="00000000">
            <w:pPr>
              <w:rPr>
                <w:rFonts w:eastAsia="Times New Roman"/>
              </w:rPr>
            </w:pPr>
            <w:r>
              <w:rPr>
                <w:rFonts w:eastAsia="Times New Roman"/>
              </w:rPr>
              <w:t>Review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953D6" w14:textId="77777777" w:rsidR="00000000" w:rsidRDefault="00000000">
            <w:pPr>
              <w:pStyle w:val="NormalWeb"/>
            </w:pPr>
            <w:r>
              <w:t>Characterize the performance scenarios where SFG can be profitable to use -</w:t>
            </w:r>
          </w:p>
          <w:p w14:paraId="46C21487" w14:textId="77777777" w:rsidR="00000000" w:rsidRDefault="00000000">
            <w:pPr>
              <w:numPr>
                <w:ilvl w:val="0"/>
                <w:numId w:val="30"/>
              </w:numPr>
              <w:spacing w:before="100" w:beforeAutospacing="1" w:after="100" w:afterAutospacing="1"/>
              <w:rPr>
                <w:rFonts w:eastAsia="Times New Roman"/>
                <w:color w:val="A5ADBA"/>
              </w:rPr>
            </w:pPr>
            <w:r>
              <w:rPr>
                <w:rFonts w:eastAsia="Times New Roman"/>
                <w:color w:val="A5ADBA"/>
              </w:rPr>
              <w:t>Ideal compute and collective mix</w:t>
            </w:r>
          </w:p>
          <w:p w14:paraId="1E9A6C71" w14:textId="77777777" w:rsidR="00000000" w:rsidRDefault="00000000">
            <w:pPr>
              <w:numPr>
                <w:ilvl w:val="0"/>
                <w:numId w:val="30"/>
              </w:numPr>
              <w:spacing w:before="100" w:beforeAutospacing="1" w:after="100" w:afterAutospacing="1"/>
              <w:rPr>
                <w:rFonts w:eastAsia="Times New Roman"/>
                <w:color w:val="A5ADBA"/>
              </w:rPr>
            </w:pPr>
            <w:r>
              <w:rPr>
                <w:rFonts w:eastAsia="Times New Roman"/>
                <w:color w:val="A5ADBA"/>
              </w:rPr>
              <w:t>Tensor attributes like shape and dtypes</w:t>
            </w:r>
          </w:p>
          <w:p w14:paraId="253EE605" w14:textId="77777777" w:rsidR="00000000" w:rsidRDefault="00000000">
            <w:pPr>
              <w:numPr>
                <w:ilvl w:val="0"/>
                <w:numId w:val="30"/>
              </w:numPr>
              <w:spacing w:before="100" w:beforeAutospacing="1" w:after="100" w:afterAutospacing="1"/>
              <w:rPr>
                <w:rFonts w:eastAsia="Times New Roman"/>
                <w:color w:val="A5ADBA"/>
              </w:rPr>
            </w:pPr>
            <w:r>
              <w:rPr>
                <w:rFonts w:eastAsia="Times New Roman"/>
                <w:color w:val="A5ADBA"/>
              </w:rPr>
              <w:t>Compute and collective overlap, no. of cards</w:t>
            </w:r>
          </w:p>
          <w:p w14:paraId="790B25C7" w14:textId="77777777" w:rsidR="00000000" w:rsidRDefault="00000000">
            <w:pPr>
              <w:pStyle w:val="NormalWeb"/>
            </w:pPr>
            <w:r>
              <w:t>This is a more difficult task as the signal generation need to be checked based on device traces and logs and this could be a performance characterization task driven with manual intervention initially, which can be later used for performance regression test suite.</w:t>
            </w:r>
          </w:p>
        </w:tc>
      </w:tr>
      <w:tr w:rsidR="00000000" w14:paraId="27674CAF" w14:textId="77777777">
        <w:trPr>
          <w:divId w:val="1082994958"/>
          <w:cantSplit/>
        </w:trPr>
        <w:tc>
          <w:tcPr>
            <w:tcW w:w="0" w:type="auto"/>
            <w:gridSpan w:val="5"/>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56097" w14:textId="2D8E22F8" w:rsidR="00000000" w:rsidRDefault="00000000">
            <w:pPr>
              <w:pStyle w:val="NormalWeb"/>
              <w:divId w:val="415052952"/>
            </w:pPr>
            <w:r>
              <w:lastRenderedPageBreak/>
              <w:t>Test plan document: </w:t>
            </w:r>
            <w:hyperlink r:id="rId70" w:history="1">
              <w:r>
                <w:rPr>
                  <w:rStyle w:val="Hyperlink"/>
                </w:rPr>
                <w:t>SFG_Validation_TestPlan.docx</w:t>
              </w:r>
            </w:hyperlink>
          </w:p>
        </w:tc>
      </w:tr>
    </w:tbl>
    <w:p w14:paraId="40F5A885" w14:textId="77777777" w:rsidR="00000000" w:rsidRDefault="00000000">
      <w:pPr>
        <w:pStyle w:val="Heading2"/>
        <w:rPr>
          <w:rFonts w:eastAsia="Times New Roman"/>
        </w:rPr>
      </w:pPr>
      <w:r>
        <w:rPr>
          <w:rFonts w:eastAsia="Times New Roman"/>
        </w:rPr>
        <w:t>SFG and Lazy Updates (suspended)</w:t>
      </w:r>
    </w:p>
    <w:p w14:paraId="2B4ED314" w14:textId="77777777" w:rsidR="00000000" w:rsidRDefault="00000000">
      <w:pPr>
        <w:pStyle w:val="Heading3"/>
        <w:rPr>
          <w:rFonts w:eastAsia="Times New Roman"/>
        </w:rPr>
      </w:pPr>
      <w:r>
        <w:rPr>
          <w:rStyle w:val="normaltextrun"/>
          <w:rFonts w:eastAsia="Times New Roman"/>
          <w:color w:val="000000"/>
        </w:rPr>
        <w:t>Status: SFG with lazy (suspended)</w:t>
      </w:r>
    </w:p>
    <w:tbl>
      <w:tblPr>
        <w:tblW w:w="499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1"/>
        <w:gridCol w:w="1246"/>
        <w:gridCol w:w="1548"/>
        <w:gridCol w:w="1100"/>
        <w:gridCol w:w="1124"/>
        <w:gridCol w:w="2371"/>
      </w:tblGrid>
      <w:tr w:rsidR="00000000" w14:paraId="2506F0B1" w14:textId="77777777">
        <w:trPr>
          <w:divId w:val="8909186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47B2A" w14:textId="77777777" w:rsidR="00000000" w:rsidRDefault="00000000">
            <w:pPr>
              <w:jc w:val="center"/>
              <w:rPr>
                <w:rFonts w:eastAsia="Times New Roman"/>
                <w:b/>
                <w:bCs/>
              </w:rPr>
            </w:pPr>
            <w:r>
              <w:rPr>
                <w:rFonts w:eastAsia="Times New Roman"/>
                <w:b/>
                <w:bCs/>
              </w:rPr>
              <w:t>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5A604" w14:textId="77777777" w:rsidR="00000000" w:rsidRDefault="00000000">
            <w:pPr>
              <w:jc w:val="center"/>
              <w:rPr>
                <w:rFonts w:eastAsia="Times New Roman"/>
                <w:b/>
                <w:bCs/>
              </w:rPr>
            </w:pPr>
            <w:r>
              <w:rPr>
                <w:rFonts w:eastAsia="Times New Roman"/>
                <w:b/>
                <w:bCs/>
              </w:rPr>
              <w:t>JIRA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EC44A" w14:textId="77777777" w:rsidR="00000000" w:rsidRDefault="00000000">
            <w:pPr>
              <w:jc w:val="center"/>
              <w:rPr>
                <w:rFonts w:eastAsia="Times New Roman"/>
                <w:b/>
                <w:bCs/>
              </w:rPr>
            </w:pPr>
            <w:r>
              <w:rPr>
                <w:rFonts w:eastAsia="Times New Roman"/>
                <w:b/>
                <w:bCs/>
              </w:rPr>
              <w:t>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D26C0"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43B64" w14:textId="77777777" w:rsidR="00000000" w:rsidRDefault="00000000">
            <w:pPr>
              <w:jc w:val="center"/>
              <w:rPr>
                <w:rFonts w:eastAsia="Times New Roman"/>
                <w:b/>
                <w:bCs/>
              </w:rPr>
            </w:pPr>
            <w:r>
              <w:rPr>
                <w:rFonts w:eastAsia="Times New Roman"/>
                <w:b/>
                <w:bCs/>
              </w:rPr>
              <w:t>Expected 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7222D" w14:textId="77777777" w:rsidR="00000000" w:rsidRDefault="00000000">
            <w:pPr>
              <w:jc w:val="center"/>
              <w:rPr>
                <w:rFonts w:eastAsia="Times New Roman"/>
                <w:b/>
                <w:bCs/>
              </w:rPr>
            </w:pPr>
            <w:r>
              <w:rPr>
                <w:rFonts w:eastAsia="Times New Roman"/>
                <w:b/>
                <w:bCs/>
              </w:rPr>
              <w:t>Comments</w:t>
            </w:r>
          </w:p>
        </w:tc>
      </w:tr>
      <w:tr w:rsidR="00000000" w14:paraId="7719C588"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4C7B33" w14:textId="77777777" w:rsidR="00000000" w:rsidRDefault="00000000">
            <w:pPr>
              <w:rPr>
                <w:rFonts w:eastAsia="Times New Roman"/>
              </w:rPr>
            </w:pPr>
            <w:r>
              <w:rPr>
                <w:rFonts w:eastAsia="Times New Roman"/>
              </w:rPr>
              <w:t>Baseline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F1AE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7B0B3" w14:textId="77777777" w:rsidR="00000000" w:rsidRDefault="00000000">
            <w:pPr>
              <w:rPr>
                <w:rFonts w:eastAsia="Times New Roman"/>
              </w:rPr>
            </w:pPr>
            <w:r>
              <w:rPr>
                <w:rFonts w:eastAsia="Times New Roman"/>
              </w:rPr>
              <w:t>Deepak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29BA1" w14:textId="77777777" w:rsidR="00000000" w:rsidRDefault="00000000">
            <w:pPr>
              <w:rPr>
                <w:rFonts w:eastAsia="Times New Roman"/>
              </w:rPr>
            </w:pPr>
            <w:r>
              <w:rPr>
                <w:rFonts w:eastAsia="Times New Roman"/>
              </w:rPr>
              <w:t>WIP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B9547D" w14:textId="77777777" w:rsidR="00000000" w:rsidRDefault="00000000">
            <w:pPr>
              <w:rPr>
                <w:rFonts w:eastAsia="Times New Roman"/>
              </w:rPr>
            </w:pPr>
            <w:r>
              <w:rPr>
                <w:rFonts w:eastAsia="Times New Roman"/>
              </w:rPr>
              <w:t>WW13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B39EB" w14:textId="77777777" w:rsidR="00000000" w:rsidRDefault="00000000">
            <w:pPr>
              <w:rPr>
                <w:rFonts w:eastAsia="Times New Roman"/>
              </w:rPr>
            </w:pPr>
            <w:r>
              <w:rPr>
                <w:rFonts w:eastAsia="Times New Roman"/>
              </w:rPr>
              <w:t>Provide the baseline numbers and traces before SFG is applied</w:t>
            </w:r>
          </w:p>
        </w:tc>
      </w:tr>
      <w:tr w:rsidR="00000000" w14:paraId="79114881"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BF874" w14:textId="77777777" w:rsidR="00000000" w:rsidRDefault="00000000">
            <w:pPr>
              <w:rPr>
                <w:rFonts w:eastAsia="Times New Roman"/>
              </w:rPr>
            </w:pPr>
            <w:r>
              <w:rPr>
                <w:rFonts w:eastAsia="Times New Roman"/>
              </w:rPr>
              <w:t>Prompt stage tensor data</w:t>
            </w:r>
            <w:r>
              <w:rPr>
                <w:rFonts w:eastAsia="Times New Roman"/>
              </w:rPr>
              <w:br/>
              <w:t>Llama config for SFG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7525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E58B4" w14:textId="77777777" w:rsidR="00000000" w:rsidRDefault="00000000">
            <w:pPr>
              <w:rPr>
                <w:rFonts w:eastAsia="Times New Roman"/>
              </w:rPr>
            </w:pPr>
            <w:r>
              <w:rPr>
                <w:rFonts w:eastAsia="Times New Roman"/>
              </w:rPr>
              <w:t>Deepak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DB25A"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0130A" w14:textId="77777777" w:rsidR="00000000" w:rsidRDefault="00000000">
            <w:pPr>
              <w:rPr>
                <w:rFonts w:eastAsia="Times New Roman"/>
              </w:rPr>
            </w:pPr>
            <w:r>
              <w:rPr>
                <w:rFonts w:eastAsia="Times New Roman"/>
                <w:strike/>
              </w:rPr>
              <w:t>WW13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57597F" w14:textId="77777777" w:rsidR="00000000" w:rsidRDefault="00000000">
            <w:pPr>
              <w:rPr>
                <w:rFonts w:eastAsia="Times New Roman"/>
              </w:rPr>
            </w:pPr>
            <w:r>
              <w:rPr>
                <w:rFonts w:eastAsia="Times New Roman"/>
              </w:rPr>
              <w:t>Provide the various tensor dimensions for the prompt stage. </w:t>
            </w:r>
          </w:p>
        </w:tc>
      </w:tr>
      <w:tr w:rsidR="00000000" w14:paraId="0639C16D"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7884F" w14:textId="77777777" w:rsidR="00000000" w:rsidRDefault="00000000">
            <w:pPr>
              <w:rPr>
                <w:rFonts w:eastAsia="Times New Roman"/>
              </w:rPr>
            </w:pPr>
            <w:r>
              <w:rPr>
                <w:rFonts w:eastAsia="Times New Roman"/>
              </w:rPr>
              <w:t>Projection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D4F38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F37B2" w14:textId="77777777" w:rsidR="00000000" w:rsidRDefault="00000000">
            <w:pPr>
              <w:rPr>
                <w:rFonts w:eastAsia="Times New Roman"/>
              </w:rPr>
            </w:pPr>
            <w:r>
              <w:rPr>
                <w:rFonts w:eastAsia="Times New Roman"/>
              </w:rPr>
              <w:t>Deepak/Sujoy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585D3D" w14:textId="77777777" w:rsidR="00000000" w:rsidRDefault="00000000">
            <w:pPr>
              <w:rPr>
                <w:rFonts w:eastAsia="Times New Roman"/>
              </w:rPr>
            </w:pPr>
            <w:r>
              <w:rPr>
                <w:rFonts w:eastAsia="Times New Roman"/>
              </w:rPr>
              <w:t>WIP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DC221" w14:textId="77777777" w:rsidR="00000000" w:rsidRDefault="00000000">
            <w:pPr>
              <w:pStyle w:val="NormalWeb"/>
            </w:pPr>
            <w:r>
              <w:rPr>
                <w:strike/>
              </w:rPr>
              <w:t>WW14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D4515" w14:textId="77777777" w:rsidR="00000000" w:rsidRDefault="00000000">
            <w:pPr>
              <w:pStyle w:val="NormalWeb"/>
            </w:pPr>
            <w:r>
              <w:t>Provide a projection of estimated gain based on prefill/prompt stage</w:t>
            </w:r>
          </w:p>
          <w:p w14:paraId="7F1FE8FA" w14:textId="77777777" w:rsidR="00000000" w:rsidRDefault="00000000">
            <w:pPr>
              <w:pStyle w:val="NormalWeb"/>
            </w:pPr>
            <w:r>
              <w:t>Included the projection from Roman.</w:t>
            </w:r>
          </w:p>
        </w:tc>
      </w:tr>
      <w:tr w:rsidR="00000000" w14:paraId="5B7E1FED"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BE16C9" w14:textId="77777777" w:rsidR="00000000" w:rsidRDefault="00000000">
            <w:pPr>
              <w:rPr>
                <w:rFonts w:eastAsia="Times New Roman"/>
              </w:rPr>
            </w:pPr>
            <w:r>
              <w:rPr>
                <w:rFonts w:eastAsia="Times New Roman"/>
                <w:strike/>
              </w:rPr>
              <w:t>PoC (on a unit 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D12F5" w14:textId="77777777" w:rsidR="00000000" w:rsidRDefault="00000000">
            <w:pPr>
              <w:pStyle w:val="NormalWeb"/>
              <w:divId w:val="1805342756"/>
            </w:pPr>
            <w:hyperlink r:id="rId71" w:history="1">
              <w:r>
                <w:rPr>
                  <w:rStyle w:val="Hyperlink"/>
                </w:rPr>
                <w:t>SW-180510</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D1740" w14:textId="77777777" w:rsidR="00000000" w:rsidRDefault="00000000">
            <w:pPr>
              <w:rPr>
                <w:rFonts w:eastAsia="Times New Roman"/>
              </w:rPr>
            </w:pPr>
            <w:r>
              <w:rPr>
                <w:rFonts w:eastAsia="Times New Roman"/>
              </w:rPr>
              <w:t>Sujoy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1A859"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243DB7" w14:textId="77777777" w:rsidR="00000000" w:rsidRDefault="00000000">
            <w:pPr>
              <w:pStyle w:val="NormalWeb"/>
            </w:pPr>
            <w:r>
              <w:rPr>
                <w:strike/>
              </w:rPr>
              <w:t>WW13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07815" w14:textId="77777777" w:rsidR="00000000" w:rsidRDefault="00000000">
            <w:pPr>
              <w:pStyle w:val="NormalWeb"/>
            </w:pPr>
            <w:r>
              <w:t>Updated the PoC from previous decode phase exercise to the prompt stage tensor shapes</w:t>
            </w:r>
          </w:p>
          <w:p w14:paraId="11EBBF55" w14:textId="77777777" w:rsidR="00000000" w:rsidRDefault="00000000">
            <w:pPr>
              <w:pStyle w:val="NormalWeb"/>
            </w:pPr>
            <w:r>
              <w:t>Verified the UT to see if the shapes, shards, ops and distributed work are as expected </w:t>
            </w:r>
          </w:p>
          <w:p w14:paraId="1C17E377" w14:textId="77777777" w:rsidR="00000000" w:rsidRDefault="00000000">
            <w:pPr>
              <w:pStyle w:val="NormalWeb"/>
            </w:pPr>
            <w:r>
              <w:t>UT is run to ensure correctness - Mansi from Swadesh's team  help in running UT and gathering profile data</w:t>
            </w:r>
          </w:p>
        </w:tc>
      </w:tr>
      <w:tr w:rsidR="00000000" w14:paraId="1F54D54F"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B9CD2" w14:textId="77777777" w:rsidR="00000000" w:rsidRDefault="00000000">
            <w:pPr>
              <w:rPr>
                <w:rFonts w:eastAsia="Times New Roman"/>
              </w:rPr>
            </w:pPr>
            <w:r>
              <w:rPr>
                <w:rFonts w:eastAsia="Times New Roman"/>
                <w:strike/>
              </w:rPr>
              <w:lastRenderedPageBreak/>
              <w:t>Analysis of PoC against projection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DBCFF9"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65953"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DA522"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4FD56"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7D356" w14:textId="77777777" w:rsidR="00000000" w:rsidRDefault="00000000">
            <w:pPr>
              <w:pStyle w:val="NormalWeb"/>
            </w:pPr>
            <w:r>
              <w:t>Bridge: Amit to support</w:t>
            </w:r>
          </w:p>
          <w:p w14:paraId="29037744" w14:textId="77777777" w:rsidR="00000000" w:rsidRDefault="00000000">
            <w:pPr>
              <w:pStyle w:val="NormalWeb"/>
            </w:pPr>
            <w:r>
              <w:t>Gather the trace without SFG to get baseline for UT. </w:t>
            </w:r>
          </w:p>
          <w:p w14:paraId="05032A32" w14:textId="77777777" w:rsidR="00000000" w:rsidRDefault="00000000">
            <w:pPr>
              <w:pStyle w:val="NormalWeb"/>
            </w:pPr>
            <w:r>
              <w:t>Create projection from the UT</w:t>
            </w:r>
          </w:p>
          <w:p w14:paraId="6576865F" w14:textId="77777777" w:rsidR="00000000" w:rsidRDefault="00000000">
            <w:pPr>
              <w:pStyle w:val="NormalWeb"/>
            </w:pPr>
            <w:r>
              <w:t>Enable SFG and gather trace</w:t>
            </w:r>
          </w:p>
          <w:p w14:paraId="0F0DCBEC" w14:textId="77777777" w:rsidR="00000000" w:rsidRDefault="00000000">
            <w:pPr>
              <w:pStyle w:val="NormalWeb"/>
            </w:pPr>
            <w:r>
              <w:t>Compare against projection</w:t>
            </w:r>
          </w:p>
        </w:tc>
      </w:tr>
      <w:tr w:rsidR="00000000" w14:paraId="494FDA9B"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87F07F" w14:textId="77777777" w:rsidR="00000000" w:rsidRDefault="00000000">
            <w:pPr>
              <w:pStyle w:val="NormalWeb"/>
            </w:pPr>
            <w:r>
              <w:rPr>
                <w:strike/>
              </w:rPr>
              <w:t>Graph check : JIT IR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205D6" w14:textId="77777777" w:rsidR="00000000" w:rsidRDefault="00000000">
            <w:pPr>
              <w:pStyle w:val="NormalWeb"/>
              <w:divId w:val="70127299"/>
            </w:pPr>
            <w:hyperlink r:id="rId72" w:history="1">
              <w:r>
                <w:rPr>
                  <w:rStyle w:val="Hyperlink"/>
                </w:rPr>
                <w:t>SW-181338</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6CA72" w14:textId="77777777" w:rsidR="00000000" w:rsidRDefault="00000000">
            <w:pPr>
              <w:rPr>
                <w:rFonts w:eastAsia="Times New Roman"/>
              </w:rPr>
            </w:pPr>
            <w:r>
              <w:rPr>
                <w:rFonts w:eastAsia="Times New Roman"/>
              </w:rPr>
              <w:t>Sujoy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139E0"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624A3" w14:textId="77777777" w:rsidR="00000000" w:rsidRDefault="00000000">
            <w:pPr>
              <w:rPr>
                <w:rFonts w:eastAsia="Times New Roman"/>
              </w:rPr>
            </w:pPr>
            <w:r>
              <w:rPr>
                <w:rFonts w:eastAsia="Times New Roman"/>
                <w:strike/>
              </w:rPr>
              <w:t>WW14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84807" w14:textId="77777777" w:rsidR="00000000" w:rsidRDefault="00000000">
            <w:pPr>
              <w:rPr>
                <w:rFonts w:eastAsia="Times New Roman"/>
              </w:rPr>
            </w:pPr>
            <w:r>
              <w:rPr>
                <w:rFonts w:eastAsia="Times New Roman"/>
              </w:rPr>
              <w:t>JIT graphs shows the matmul and allreduce are captured in a single graph</w:t>
            </w:r>
          </w:p>
        </w:tc>
      </w:tr>
      <w:tr w:rsidR="00000000" w14:paraId="3A92E0ED"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250A4" w14:textId="77777777" w:rsidR="00000000" w:rsidRDefault="00000000">
            <w:pPr>
              <w:rPr>
                <w:rFonts w:eastAsia="Times New Roman"/>
              </w:rPr>
            </w:pPr>
            <w:r>
              <w:rPr>
                <w:rFonts w:eastAsia="Times New Roman"/>
                <w:strike/>
              </w:rPr>
              <w:t>Graph check: Synapse pre and post IR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C5F5E" w14:textId="77777777" w:rsidR="00000000" w:rsidRDefault="00000000">
            <w:pPr>
              <w:pStyle w:val="NormalWeb"/>
              <w:divId w:val="1745954916"/>
            </w:pPr>
            <w:hyperlink r:id="rId73" w:history="1">
              <w:r>
                <w:rPr>
                  <w:rStyle w:val="Hyperlink"/>
                </w:rPr>
                <w:t>SW-181338</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39767" w14:textId="77777777" w:rsidR="00000000" w:rsidRDefault="00000000">
            <w:pPr>
              <w:rPr>
                <w:rFonts w:eastAsia="Times New Roman"/>
              </w:rPr>
            </w:pPr>
            <w:r>
              <w:rPr>
                <w:rFonts w:eastAsia="Times New Roman"/>
              </w:rPr>
              <w:t>Sujoy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426CD"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A18540" w14:textId="77777777" w:rsidR="00000000" w:rsidRDefault="00000000">
            <w:pPr>
              <w:rPr>
                <w:rFonts w:eastAsia="Times New Roman"/>
              </w:rPr>
            </w:pPr>
            <w:r>
              <w:rPr>
                <w:rFonts w:eastAsia="Times New Roman"/>
                <w:strike/>
              </w:rPr>
              <w:t>WW14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1CEFB" w14:textId="77777777" w:rsidR="00000000" w:rsidRDefault="00000000">
            <w:pPr>
              <w:rPr>
                <w:rFonts w:eastAsia="Times New Roman"/>
              </w:rPr>
            </w:pPr>
            <w:r>
              <w:rPr>
                <w:rFonts w:eastAsia="Times New Roman"/>
              </w:rPr>
              <w:t>Synapse graphs: </w:t>
            </w:r>
          </w:p>
          <w:p w14:paraId="5CEE27C8" w14:textId="77777777" w:rsidR="00000000" w:rsidRDefault="00000000">
            <w:pPr>
              <w:pStyle w:val="NormalWeb"/>
            </w:pPr>
            <w:r>
              <w:t>Post graph for the matmul: </w:t>
            </w:r>
          </w:p>
          <w:p w14:paraId="37791121" w14:textId="77777777" w:rsidR="00000000" w:rsidRDefault="00000000">
            <w:pPr>
              <w:pStyle w:val="NormalWeb"/>
            </w:pPr>
            <w:r>
              <w:t>Each matmul is split into 74 slices. The picture shows some details from one of the concat cards.</w:t>
            </w:r>
            <w:r>
              <w:br/>
              <w:t>The Batchgemm pre-graph output size is </w:t>
            </w:r>
            <w:r>
              <w:rPr>
                <w:rStyle w:val="error"/>
              </w:rPr>
              <w:t>[370, 2048, 2048]</w:t>
            </w:r>
            <w:r>
              <w:t> which is split into 74 tensors of size </w:t>
            </w:r>
            <w:r>
              <w:rPr>
                <w:rStyle w:val="error"/>
              </w:rPr>
              <w:t>[5, 2048, 2048]</w:t>
            </w:r>
          </w:p>
        </w:tc>
      </w:tr>
      <w:tr w:rsidR="00000000" w14:paraId="583F8853"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CBB7F2" w14:textId="77777777" w:rsidR="00000000" w:rsidRDefault="00000000">
            <w:pPr>
              <w:rPr>
                <w:rFonts w:eastAsia="Times New Roman"/>
              </w:rPr>
            </w:pPr>
            <w:r>
              <w:rPr>
                <w:rFonts w:eastAsia="Times New Roman"/>
                <w:strike/>
              </w:rPr>
              <w:t>End to end time: 1shard vs 4shards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C7C35"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5C70F" w14:textId="77777777" w:rsidR="00000000" w:rsidRDefault="00000000">
            <w:pPr>
              <w:rPr>
                <w:rFonts w:eastAsia="Times New Roman"/>
              </w:rPr>
            </w:pPr>
            <w:r>
              <w:rPr>
                <w:rFonts w:eastAsia="Times New Roman"/>
              </w:rPr>
              <w:t>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26111"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2A21E" w14:textId="77777777" w:rsidR="00000000" w:rsidRDefault="00000000">
            <w:pPr>
              <w:rPr>
                <w:rFonts w:eastAsia="Times New Roman"/>
              </w:rPr>
            </w:pPr>
            <w:r>
              <w:rPr>
                <w:rFonts w:eastAsia="Times New Roman"/>
                <w:strike/>
              </w:rPr>
              <w:t>WW15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223AE" w14:textId="77777777" w:rsidR="00000000" w:rsidRDefault="00000000">
            <w:pPr>
              <w:rPr>
                <w:rFonts w:eastAsia="Times New Roman"/>
              </w:rPr>
            </w:pPr>
          </w:p>
        </w:tc>
      </w:tr>
      <w:tr w:rsidR="00000000" w14:paraId="59A0B7FF"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DC83F" w14:textId="77777777" w:rsidR="00000000" w:rsidRDefault="00000000">
            <w:pPr>
              <w:pStyle w:val="NormalWeb"/>
            </w:pPr>
            <w:r>
              <w:rPr>
                <w:strike/>
              </w:rPr>
              <w:t>Host trace analysis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7E889" w14:textId="77777777" w:rsidR="00000000" w:rsidRDefault="00000000">
            <w:pPr>
              <w:pStyle w:val="NormalWeb"/>
              <w:divId w:val="578445118"/>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0ACD4" w14:textId="77777777" w:rsidR="00000000" w:rsidRDefault="00000000">
            <w:pPr>
              <w:rPr>
                <w:rFonts w:eastAsia="Times New Roman"/>
              </w:rPr>
            </w:pPr>
            <w:r>
              <w:rPr>
                <w:rFonts w:eastAsia="Times New Roman"/>
              </w:rPr>
              <w:t>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F331C8"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9ADA7" w14:textId="77777777" w:rsidR="00000000" w:rsidRDefault="00000000">
            <w:pPr>
              <w:rPr>
                <w:rFonts w:eastAsia="Times New Roman"/>
              </w:rPr>
            </w:pPr>
            <w:r>
              <w:rPr>
                <w:rFonts w:eastAsia="Times New Roman"/>
                <w:strike/>
              </w:rPr>
              <w:t>WW14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7E45E" w14:textId="77777777" w:rsidR="00000000" w:rsidRDefault="00000000">
            <w:pPr>
              <w:rPr>
                <w:rFonts w:eastAsia="Times New Roman"/>
              </w:rPr>
            </w:pPr>
          </w:p>
        </w:tc>
      </w:tr>
      <w:tr w:rsidR="00000000" w14:paraId="6A4F4076"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FA747" w14:textId="77777777" w:rsidR="00000000" w:rsidRDefault="00000000">
            <w:pPr>
              <w:pStyle w:val="NormalWeb"/>
            </w:pPr>
            <w:r>
              <w:rPr>
                <w:strike/>
              </w:rPr>
              <w:t>Device trace analysis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10904" w14:textId="77777777" w:rsidR="00000000" w:rsidRDefault="00000000">
            <w:pPr>
              <w:pStyle w:val="NormalWeb"/>
              <w:divId w:val="1834643637"/>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3971A" w14:textId="77777777" w:rsidR="00000000" w:rsidRDefault="00000000">
            <w:pPr>
              <w:rPr>
                <w:rFonts w:eastAsia="Times New Roman"/>
              </w:rPr>
            </w:pPr>
            <w:r>
              <w:rPr>
                <w:rFonts w:eastAsia="Times New Roman"/>
              </w:rPr>
              <w:t>Mansi, Sujoy,Deepak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88036"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B6133" w14:textId="77777777" w:rsidR="00000000" w:rsidRDefault="00000000">
            <w:pPr>
              <w:rPr>
                <w:rFonts w:eastAsia="Times New Roman"/>
              </w:rPr>
            </w:pPr>
            <w:r>
              <w:rPr>
                <w:rFonts w:eastAsia="Times New Roman"/>
                <w:strike/>
              </w:rPr>
              <w:t>WW14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CA33E" w14:textId="77777777" w:rsidR="00000000" w:rsidRDefault="00000000">
            <w:pPr>
              <w:rPr>
                <w:rFonts w:eastAsia="Times New Roman"/>
              </w:rPr>
            </w:pPr>
            <w:r>
              <w:rPr>
                <w:rFonts w:eastAsia="Times New Roman"/>
              </w:rPr>
              <w:t xml:space="preserve">Raised issue on </w:t>
            </w:r>
            <w:r>
              <w:rPr>
                <w:rFonts w:eastAsia="Times New Roman"/>
                <w:color w:val="172B4D"/>
              </w:rPr>
              <w:t>hcclAllReduce </w:t>
            </w:r>
          </w:p>
        </w:tc>
      </w:tr>
      <w:tr w:rsidR="00000000" w14:paraId="49F76229"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8DEE2" w14:textId="77777777" w:rsidR="00000000" w:rsidRDefault="00000000">
            <w:pPr>
              <w:rPr>
                <w:rFonts w:eastAsia="Times New Roman"/>
              </w:rPr>
            </w:pPr>
            <w:r>
              <w:rPr>
                <w:rFonts w:eastAsia="Times New Roman"/>
                <w:color w:val="172B4D"/>
              </w:rPr>
              <w:lastRenderedPageBreak/>
              <w:t>large hcclAllReduce time blocking performance for LLama prompt stage SFG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B7325" w14:textId="77777777" w:rsidR="00000000" w:rsidRDefault="00000000">
            <w:pPr>
              <w:pStyle w:val="NormalWeb"/>
              <w:divId w:val="2012489698"/>
            </w:pPr>
            <w:hyperlink r:id="rId74" w:history="1">
              <w:r>
                <w:rPr>
                  <w:rStyle w:val="Hyperlink"/>
                </w:rPr>
                <w:t>SW-181667</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D33C5" w14:textId="77777777" w:rsidR="00000000" w:rsidRDefault="00000000">
            <w:pPr>
              <w:rPr>
                <w:rFonts w:eastAsia="Times New Roman"/>
              </w:rPr>
            </w:pPr>
            <w:r>
              <w:rPr>
                <w:rFonts w:eastAsia="Times New Roman"/>
              </w:rPr>
              <w:t>Adam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80AE5"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6D6A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46D07" w14:textId="77777777" w:rsidR="00000000" w:rsidRDefault="00000000">
            <w:pPr>
              <w:rPr>
                <w:rFonts w:eastAsia="Times New Roman"/>
              </w:rPr>
            </w:pPr>
          </w:p>
        </w:tc>
      </w:tr>
      <w:tr w:rsidR="00000000" w14:paraId="54AB6E6F"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D96B6" w14:textId="77777777" w:rsidR="00000000" w:rsidRDefault="00000000">
            <w:pPr>
              <w:rPr>
                <w:rFonts w:eastAsia="Times New Roman"/>
              </w:rPr>
            </w:pPr>
            <w:r>
              <w:rPr>
                <w:rFonts w:eastAsia="Times New Roman"/>
                <w:strike/>
                <w:color w:val="172B4D"/>
              </w:rPr>
              <w:t>Trace collection issue for both host and NIC device traces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0B9977" w14:textId="77777777" w:rsidR="00000000" w:rsidRDefault="00000000">
            <w:pPr>
              <w:pStyle w:val="NormalWeb"/>
              <w:divId w:val="593560093"/>
            </w:pPr>
            <w:hyperlink r:id="rId75" w:history="1">
              <w:r>
                <w:rPr>
                  <w:rStyle w:val="Hyperlink"/>
                </w:rPr>
                <w:t>SW-181974</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B1970" w14:textId="77777777" w:rsidR="00000000" w:rsidRDefault="00000000">
            <w:pPr>
              <w:rPr>
                <w:rFonts w:eastAsia="Times New Roman"/>
              </w:rPr>
            </w:pPr>
            <w:r>
              <w:rPr>
                <w:rFonts w:eastAsia="Times New Roman"/>
              </w:rPr>
              <w:t>Mansi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BA1CC" w14:textId="77777777" w:rsidR="00000000" w:rsidRDefault="00000000">
            <w:pPr>
              <w:rPr>
                <w:rFonts w:eastAsia="Times New Roman"/>
              </w:rPr>
            </w:pPr>
            <w:r>
              <w:rPr>
                <w:rFonts w:eastAsia="Times New Roman"/>
              </w:rPr>
              <w:t>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AED38" w14:textId="77777777" w:rsidR="00000000" w:rsidRDefault="00000000">
            <w:pPr>
              <w:rPr>
                <w:rFonts w:eastAsia="Times New Roman"/>
              </w:rPr>
            </w:pPr>
            <w:r>
              <w:rPr>
                <w:rFonts w:eastAsia="Times New Roman"/>
                <w:strike/>
              </w:rPr>
              <w:t>WW16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B5C94" w14:textId="77777777" w:rsidR="00000000" w:rsidRDefault="00000000">
            <w:pPr>
              <w:rPr>
                <w:rFonts w:eastAsia="Times New Roman"/>
              </w:rPr>
            </w:pPr>
            <w:r>
              <w:rPr>
                <w:rFonts w:eastAsia="Times New Roman"/>
              </w:rPr>
              <w:t>Issue with trace collection capturing host, NIC, TPC and MME together</w:t>
            </w:r>
          </w:p>
        </w:tc>
      </w:tr>
      <w:tr w:rsidR="00000000" w14:paraId="1D4032A2"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87BE7" w14:textId="77777777" w:rsidR="00000000" w:rsidRDefault="00000000">
            <w:pPr>
              <w:pStyle w:val="NormalWeb"/>
            </w:pPr>
            <w:r>
              <w:rPr>
                <w:color w:val="172B4D"/>
              </w:rPr>
              <w:t>GC should not reuse slices from SRAM across ops that produce output marked for SFG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6361D" w14:textId="77777777" w:rsidR="00000000" w:rsidRDefault="00000000">
            <w:pPr>
              <w:pStyle w:val="NormalWeb"/>
              <w:divId w:val="515854317"/>
            </w:pPr>
            <w:hyperlink r:id="rId76" w:history="1">
              <w:r>
                <w:rPr>
                  <w:rStyle w:val="Hyperlink"/>
                </w:rPr>
                <w:t>SW-182856</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6F7A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700DB"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8A6D4"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B4E19E" w14:textId="77777777" w:rsidR="00000000" w:rsidRDefault="00000000">
            <w:pPr>
              <w:rPr>
                <w:rFonts w:eastAsia="Times New Roman"/>
              </w:rPr>
            </w:pPr>
            <w:r>
              <w:rPr>
                <w:rFonts w:eastAsia="Times New Roman"/>
              </w:rPr>
              <w:t>MME and NIC overlap is non-optimal - GC is reusing input slices for first 3 matmul, and the SFG trigger for first matmul only comes at around 75% of MME</w:t>
            </w:r>
          </w:p>
        </w:tc>
      </w:tr>
      <w:tr w:rsidR="00000000" w14:paraId="1160DC7C"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32839" w14:textId="77777777" w:rsidR="00000000" w:rsidRDefault="00000000">
            <w:pPr>
              <w:pStyle w:val="NormalWeb"/>
            </w:pPr>
            <w:r>
              <w:rPr>
                <w:strike/>
                <w:color w:val="172B4D"/>
              </w:rPr>
              <w:t>Remove strided insert from collective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AF577" w14:textId="77777777" w:rsidR="00000000" w:rsidRDefault="00000000">
            <w:pPr>
              <w:pStyle w:val="NormalWeb"/>
              <w:divId w:val="1559979036"/>
            </w:pPr>
            <w:hyperlink r:id="rId77" w:history="1">
              <w:r>
                <w:rPr>
                  <w:rStyle w:val="Hyperlink"/>
                </w:rPr>
                <w:t>SW-165152</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79925" w14:textId="77777777" w:rsidR="00000000" w:rsidRDefault="00000000">
            <w:pPr>
              <w:rPr>
                <w:rFonts w:eastAsia="Times New Roman"/>
              </w:rPr>
            </w:pPr>
            <w:r>
              <w:rPr>
                <w:rFonts w:eastAsia="Times New Roman"/>
              </w:rPr>
              <w:t>Amit 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ADBC9" w14:textId="77777777" w:rsidR="00000000" w:rsidRDefault="00000000">
            <w:pPr>
              <w:rPr>
                <w:rFonts w:eastAsia="Times New Roman"/>
              </w:rPr>
            </w:pPr>
            <w:r>
              <w:rPr>
                <w:rFonts w:eastAsia="Times New Roman"/>
              </w:rPr>
              <w:t>Not required, lazy specific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E8278"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FDDE8" w14:textId="77777777" w:rsidR="00000000" w:rsidRDefault="00000000">
            <w:pPr>
              <w:rPr>
                <w:rFonts w:eastAsia="Times New Roman"/>
              </w:rPr>
            </w:pPr>
            <w:r>
              <w:rPr>
                <w:rFonts w:eastAsia="Times New Roman"/>
              </w:rPr>
              <w:t>To ensure graphs don't break on collective when output is slice</w:t>
            </w:r>
          </w:p>
        </w:tc>
      </w:tr>
      <w:tr w:rsidR="00000000" w14:paraId="004D12B5" w14:textId="77777777">
        <w:trPr>
          <w:divId w:val="890918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7344C" w14:textId="77777777" w:rsidR="00000000" w:rsidRDefault="00000000">
            <w:pPr>
              <w:pStyle w:val="NormalWeb"/>
            </w:pPr>
            <w:r>
              <w:rPr>
                <w:strike/>
                <w:color w:val="172B4D"/>
              </w:rPr>
              <w:t>Avoid the output copies and cat by updating matmul on output offsets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E2ABD" w14:textId="77777777" w:rsidR="00000000" w:rsidRDefault="00000000">
            <w:pPr>
              <w:pStyle w:val="NormalWeb"/>
              <w:divId w:val="994339171"/>
            </w:pPr>
            <w:hyperlink r:id="rId78" w:history="1">
              <w:r>
                <w:rPr>
                  <w:rStyle w:val="Hyperlink"/>
                </w:rPr>
                <w:t>SW-183293</w:t>
              </w:r>
            </w:hyperlink>
            <w:r>
              <w:rPr>
                <w:rStyle w:val="jira-issue"/>
              </w:rPr>
              <w:t xml:space="preserve"> - </w:t>
            </w:r>
            <w:r>
              <w:rPr>
                <w:rStyle w:val="summary"/>
              </w:rPr>
              <w:t>Getting issue details...</w:t>
            </w:r>
            <w:r>
              <w:rPr>
                <w:rStyle w:val="jira-issue"/>
              </w:rPr>
              <w:t xml:space="preserve"> </w:t>
            </w:r>
            <w:r>
              <w:rPr>
                <w:rStyle w:val="aui-lozenge"/>
              </w:rPr>
              <w:t>STATUS</w:t>
            </w:r>
            <w:r>
              <w:rPr>
                <w:rStyle w:val="jira-issu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A7A69" w14:textId="77777777" w:rsidR="00000000" w:rsidRDefault="00000000">
            <w:pPr>
              <w:rPr>
                <w:rFonts w:eastAsia="Times New Roman"/>
              </w:rPr>
            </w:pPr>
            <w:r>
              <w:rPr>
                <w:rFonts w:eastAsia="Times New Roman"/>
              </w:rPr>
              <w:t>Amit 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7019B" w14:textId="77777777" w:rsidR="00000000" w:rsidRDefault="00000000">
            <w:pPr>
              <w:rPr>
                <w:rFonts w:eastAsia="Times New Roman"/>
              </w:rPr>
            </w:pPr>
            <w:r>
              <w:rPr>
                <w:rFonts w:eastAsia="Times New Roman"/>
              </w:rPr>
              <w:t>Not required, lazy specific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59410" w14:textId="77777777" w:rsidR="00000000" w:rsidRDefault="00000000">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E144A" w14:textId="77777777" w:rsidR="00000000" w:rsidRDefault="00000000">
            <w:pPr>
              <w:rPr>
                <w:rFonts w:eastAsia="Times New Roman"/>
              </w:rPr>
            </w:pPr>
          </w:p>
        </w:tc>
      </w:tr>
    </w:tbl>
    <w:p w14:paraId="27D36998" w14:textId="77777777" w:rsidR="00000000" w:rsidRDefault="00000000">
      <w:pPr>
        <w:pStyle w:val="NormalWeb"/>
      </w:pPr>
    </w:p>
    <w:p w14:paraId="7486BCC4" w14:textId="77777777" w:rsidR="00000000" w:rsidRDefault="00000000">
      <w:pPr>
        <w:pStyle w:val="Heading3"/>
        <w:rPr>
          <w:rFonts w:eastAsia="Times New Roman"/>
        </w:rPr>
      </w:pPr>
      <w:r>
        <w:rPr>
          <w:rStyle w:val="normaltextrun"/>
          <w:rFonts w:eastAsia="Times New Roman"/>
          <w:color w:val="000000"/>
        </w:rPr>
        <w:t>WW14:</w:t>
      </w:r>
    </w:p>
    <w:p w14:paraId="70049D8B" w14:textId="77777777" w:rsidR="00000000" w:rsidRDefault="00000000">
      <w:pPr>
        <w:numPr>
          <w:ilvl w:val="0"/>
          <w:numId w:val="31"/>
        </w:numPr>
        <w:spacing w:before="100" w:beforeAutospacing="1" w:after="100" w:afterAutospacing="1"/>
        <w:rPr>
          <w:rFonts w:eastAsia="Times New Roman"/>
          <w:color w:val="A5ADBA"/>
        </w:rPr>
      </w:pPr>
      <w:r>
        <w:rPr>
          <w:rFonts w:eastAsia="Times New Roman"/>
          <w:color w:val="A5ADBA"/>
        </w:rPr>
        <w:t>Captured traces for BS 370, there are issues in getting NIC, MME, TPC and host in same trace</w:t>
      </w:r>
    </w:p>
    <w:p w14:paraId="7C1CBE86" w14:textId="77777777" w:rsidR="00000000" w:rsidRDefault="00000000">
      <w:pPr>
        <w:numPr>
          <w:ilvl w:val="0"/>
          <w:numId w:val="31"/>
        </w:numPr>
        <w:spacing w:before="100" w:beforeAutospacing="1" w:after="100" w:afterAutospacing="1"/>
        <w:rPr>
          <w:rFonts w:eastAsia="Times New Roman"/>
          <w:color w:val="A5ADBA"/>
        </w:rPr>
      </w:pPr>
      <w:r>
        <w:rPr>
          <w:rFonts w:eastAsia="Times New Roman"/>
          <w:color w:val="A5ADBA"/>
        </w:rPr>
        <w:t>From analysis of the trace, the hccl calls on host seem to get blocked and device NIC starts after a long time - in discussion with Adam</w:t>
      </w:r>
    </w:p>
    <w:p w14:paraId="75C62392" w14:textId="77777777" w:rsidR="00000000" w:rsidRDefault="00000000">
      <w:pPr>
        <w:pStyle w:val="Heading3"/>
        <w:rPr>
          <w:rFonts w:eastAsia="Times New Roman"/>
        </w:rPr>
      </w:pPr>
      <w:r>
        <w:rPr>
          <w:rStyle w:val="normaltextrun"/>
          <w:rFonts w:eastAsia="Times New Roman"/>
          <w:color w:val="000000"/>
        </w:rPr>
        <w:t>WW15:</w:t>
      </w:r>
    </w:p>
    <w:p w14:paraId="4D4F92D9" w14:textId="77777777" w:rsidR="00000000" w:rsidRDefault="00000000">
      <w:pPr>
        <w:numPr>
          <w:ilvl w:val="0"/>
          <w:numId w:val="32"/>
        </w:numPr>
        <w:spacing w:before="100" w:beforeAutospacing="1" w:after="100" w:afterAutospacing="1"/>
        <w:rPr>
          <w:rFonts w:eastAsia="Times New Roman"/>
          <w:color w:val="A5ADBA"/>
        </w:rPr>
      </w:pPr>
      <w:r>
        <w:rPr>
          <w:rFonts w:eastAsia="Times New Roman"/>
          <w:color w:val="A5ADBA"/>
        </w:rPr>
        <w:lastRenderedPageBreak/>
        <w:t>Trace captured with BS 16, showing all device and host parts and shows the hccl time issue</w:t>
      </w:r>
    </w:p>
    <w:p w14:paraId="00C15D96" w14:textId="77777777" w:rsidR="00000000" w:rsidRDefault="00000000">
      <w:pPr>
        <w:numPr>
          <w:ilvl w:val="0"/>
          <w:numId w:val="32"/>
        </w:numPr>
        <w:spacing w:before="100" w:beforeAutospacing="1" w:after="100" w:afterAutospacing="1"/>
        <w:rPr>
          <w:rFonts w:eastAsia="Times New Roman"/>
          <w:color w:val="A5ADBA"/>
        </w:rPr>
      </w:pPr>
      <w:r>
        <w:rPr>
          <w:rFonts w:eastAsia="Times New Roman"/>
          <w:color w:val="A5ADBA"/>
        </w:rPr>
        <w:t xml:space="preserve">Analysis being done on what tensor size for allreduce should be used.  </w:t>
      </w:r>
    </w:p>
    <w:p w14:paraId="152FF34D" w14:textId="77777777" w:rsidR="00000000" w:rsidRDefault="00000000">
      <w:pPr>
        <w:numPr>
          <w:ilvl w:val="1"/>
          <w:numId w:val="32"/>
        </w:numPr>
        <w:spacing w:before="100" w:beforeAutospacing="1" w:after="100" w:afterAutospacing="1"/>
        <w:rPr>
          <w:rFonts w:eastAsia="Times New Roman"/>
          <w:color w:val="A5ADBA"/>
        </w:rPr>
      </w:pPr>
      <w:r>
        <w:rPr>
          <w:rFonts w:eastAsia="Times New Roman"/>
          <w:color w:val="A5ADBA"/>
        </w:rPr>
        <w:t>Open: What is NIC blocked on? What data do we need to collect apart from the traces?</w:t>
      </w:r>
    </w:p>
    <w:p w14:paraId="6B95801A" w14:textId="77777777" w:rsidR="00000000" w:rsidRDefault="00000000">
      <w:pPr>
        <w:pStyle w:val="Heading3"/>
        <w:rPr>
          <w:rFonts w:eastAsia="Times New Roman"/>
        </w:rPr>
      </w:pPr>
      <w:r>
        <w:rPr>
          <w:rFonts w:eastAsia="Times New Roman"/>
        </w:rPr>
        <w:t>WW16:</w:t>
      </w:r>
    </w:p>
    <w:p w14:paraId="61605473" w14:textId="4E025BAB" w:rsidR="00000000" w:rsidRDefault="00000000">
      <w:pPr>
        <w:numPr>
          <w:ilvl w:val="0"/>
          <w:numId w:val="33"/>
        </w:numPr>
        <w:spacing w:before="100" w:beforeAutospacing="1" w:after="100" w:afterAutospacing="1"/>
        <w:rPr>
          <w:rFonts w:eastAsia="Times New Roman"/>
          <w:color w:val="A5ADBA"/>
        </w:rPr>
      </w:pPr>
      <w:r>
        <w:rPr>
          <w:rFonts w:eastAsia="Times New Roman"/>
          <w:color w:val="A5ADBA"/>
        </w:rPr>
        <w:t>Analysis </w:t>
      </w:r>
      <w:hyperlink r:id="rId79" w:history="1">
        <w:r>
          <w:rPr>
            <w:rStyle w:val="Hyperlink"/>
            <w:rFonts w:eastAsia="Times New Roman"/>
          </w:rPr>
          <w:t>Projection.xlsx</w:t>
        </w:r>
      </w:hyperlink>
    </w:p>
    <w:p w14:paraId="4794B0B2" w14:textId="77777777" w:rsidR="00000000" w:rsidRDefault="00000000">
      <w:pPr>
        <w:pStyle w:val="NormalWeb"/>
      </w:pPr>
      <w:r>
        <w:rPr>
          <w:noProof/>
        </w:rPr>
        <w:drawing>
          <wp:inline distT="0" distB="0" distL="0" distR="0" wp14:anchorId="4FAD7358" wp14:editId="102A74BF">
            <wp:extent cx="445770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457700" cy="2686050"/>
                    </a:xfrm>
                    <a:prstGeom prst="rect">
                      <a:avLst/>
                    </a:prstGeom>
                    <a:noFill/>
                    <a:ln>
                      <a:noFill/>
                    </a:ln>
                  </pic:spPr>
                </pic:pic>
              </a:graphicData>
            </a:graphic>
          </wp:inline>
        </w:drawing>
      </w:r>
    </w:p>
    <w:p w14:paraId="2E4B6C3D" w14:textId="77777777" w:rsidR="00000000" w:rsidRDefault="00000000">
      <w:pPr>
        <w:numPr>
          <w:ilvl w:val="0"/>
          <w:numId w:val="34"/>
        </w:numPr>
        <w:spacing w:before="100" w:beforeAutospacing="1" w:after="100" w:afterAutospacing="1"/>
        <w:rPr>
          <w:rFonts w:eastAsia="Times New Roman"/>
          <w:color w:val="A5ADBA"/>
        </w:rPr>
      </w:pPr>
      <w:r>
        <w:rPr>
          <w:rFonts w:eastAsia="Times New Roman"/>
          <w:color w:val="A5ADBA"/>
        </w:rPr>
        <w:t>Projection and issues -</w:t>
      </w:r>
    </w:p>
    <w:p w14:paraId="1E843641" w14:textId="77777777" w:rsidR="00000000" w:rsidRDefault="00000000">
      <w:pPr>
        <w:pStyle w:val="NormalWeb"/>
      </w:pPr>
      <w:r>
        <w:rPr>
          <w:noProof/>
        </w:rPr>
        <w:drawing>
          <wp:inline distT="0" distB="0" distL="0" distR="0" wp14:anchorId="3B0A8700" wp14:editId="6A77C76C">
            <wp:extent cx="4457700" cy="1022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457700" cy="1022350"/>
                    </a:xfrm>
                    <a:prstGeom prst="rect">
                      <a:avLst/>
                    </a:prstGeom>
                    <a:noFill/>
                    <a:ln>
                      <a:noFill/>
                    </a:ln>
                  </pic:spPr>
                </pic:pic>
              </a:graphicData>
            </a:graphic>
          </wp:inline>
        </w:drawing>
      </w:r>
    </w:p>
    <w:p w14:paraId="51222A23" w14:textId="77777777" w:rsidR="00000000" w:rsidRDefault="00000000">
      <w:pPr>
        <w:numPr>
          <w:ilvl w:val="0"/>
          <w:numId w:val="35"/>
        </w:numPr>
        <w:spacing w:before="100" w:beforeAutospacing="1" w:after="100" w:afterAutospacing="1"/>
        <w:rPr>
          <w:rFonts w:eastAsia="Times New Roman"/>
          <w:color w:val="A5ADBA"/>
        </w:rPr>
      </w:pPr>
      <w:r>
        <w:rPr>
          <w:rFonts w:eastAsia="Times New Roman"/>
          <w:color w:val="A5ADBA"/>
        </w:rPr>
        <w:t xml:space="preserve">The main issues </w:t>
      </w:r>
    </w:p>
    <w:p w14:paraId="26B76858" w14:textId="77777777" w:rsidR="00000000" w:rsidRDefault="00000000">
      <w:pPr>
        <w:numPr>
          <w:ilvl w:val="1"/>
          <w:numId w:val="35"/>
        </w:numPr>
        <w:spacing w:before="100" w:beforeAutospacing="1" w:after="100" w:afterAutospacing="1"/>
        <w:rPr>
          <w:rFonts w:eastAsia="Times New Roman"/>
          <w:color w:val="A5ADBA"/>
        </w:rPr>
      </w:pPr>
      <w:r>
        <w:rPr>
          <w:rFonts w:eastAsia="Times New Roman"/>
          <w:color w:val="A5ADBA"/>
        </w:rPr>
        <w:t xml:space="preserve">allreduce device NIC time (even in 1 shard) is higher </w:t>
      </w:r>
    </w:p>
    <w:p w14:paraId="652AB376" w14:textId="77777777" w:rsidR="00000000" w:rsidRDefault="00000000">
      <w:pPr>
        <w:numPr>
          <w:ilvl w:val="2"/>
          <w:numId w:val="35"/>
        </w:numPr>
        <w:spacing w:before="100" w:beforeAutospacing="1" w:after="100" w:afterAutospacing="1"/>
        <w:rPr>
          <w:rFonts w:eastAsia="Times New Roman"/>
          <w:color w:val="A5ADBA"/>
        </w:rPr>
      </w:pPr>
      <w:r>
        <w:rPr>
          <w:rFonts w:eastAsia="Times New Roman"/>
          <w:color w:val="A5ADBA"/>
        </w:rPr>
        <w:t>Sometimes, the cards are out of sync, further increasing NIC time</w:t>
      </w:r>
    </w:p>
    <w:p w14:paraId="32339840" w14:textId="77777777" w:rsidR="00000000" w:rsidRDefault="00000000">
      <w:pPr>
        <w:numPr>
          <w:ilvl w:val="1"/>
          <w:numId w:val="35"/>
        </w:numPr>
        <w:spacing w:before="100" w:beforeAutospacing="1" w:after="100" w:afterAutospacing="1"/>
        <w:rPr>
          <w:rFonts w:eastAsia="Times New Roman"/>
          <w:color w:val="A5ADBA"/>
        </w:rPr>
      </w:pPr>
      <w:r>
        <w:rPr>
          <w:rFonts w:eastAsia="Times New Roman"/>
          <w:color w:val="A5ADBA"/>
        </w:rPr>
        <w:t xml:space="preserve">MME and NIC is not overlapped well - NIC starts only at 75% of MME, reducing the potential benefit </w:t>
      </w:r>
    </w:p>
    <w:p w14:paraId="006495B0" w14:textId="77777777" w:rsidR="00000000" w:rsidRDefault="00000000">
      <w:pPr>
        <w:numPr>
          <w:ilvl w:val="2"/>
          <w:numId w:val="35"/>
        </w:numPr>
        <w:spacing w:before="100" w:beforeAutospacing="1" w:after="100" w:afterAutospacing="1"/>
        <w:rPr>
          <w:rFonts w:eastAsia="Times New Roman"/>
          <w:color w:val="A5ADBA"/>
        </w:rPr>
      </w:pPr>
      <w:r>
        <w:rPr>
          <w:rFonts w:eastAsia="Times New Roman"/>
          <w:color w:val="A5ADBA"/>
        </w:rPr>
        <w:t>GC issue raised. Workaround to allocate copies of input will increase memory pressure. Unit test is getting an DFA</w:t>
      </w:r>
    </w:p>
    <w:p w14:paraId="2DCF2A86" w14:textId="77777777" w:rsidR="00000000" w:rsidRDefault="00000000">
      <w:pPr>
        <w:numPr>
          <w:ilvl w:val="1"/>
          <w:numId w:val="35"/>
        </w:numPr>
        <w:spacing w:before="100" w:beforeAutospacing="1" w:after="100" w:afterAutospacing="1"/>
        <w:rPr>
          <w:rFonts w:eastAsia="Times New Roman"/>
          <w:color w:val="A5ADBA"/>
        </w:rPr>
      </w:pPr>
      <w:r>
        <w:rPr>
          <w:rFonts w:eastAsia="Times New Roman"/>
          <w:color w:val="A5ADBA"/>
        </w:rPr>
        <w:t xml:space="preserve">Output from matmul is separate tensors which are combined with torch.cat before the bias add. This adds a ~14 ms overhead on DMA between NIC and TPC add </w:t>
      </w:r>
    </w:p>
    <w:p w14:paraId="7F9F2940" w14:textId="77777777" w:rsidR="00000000" w:rsidRDefault="00000000">
      <w:pPr>
        <w:numPr>
          <w:ilvl w:val="2"/>
          <w:numId w:val="35"/>
        </w:numPr>
        <w:spacing w:before="100" w:beforeAutospacing="1" w:after="100" w:afterAutospacing="1"/>
        <w:rPr>
          <w:rFonts w:eastAsia="Times New Roman"/>
          <w:color w:val="A5ADBA"/>
        </w:rPr>
      </w:pPr>
      <w:r>
        <w:rPr>
          <w:rFonts w:eastAsia="Times New Roman"/>
          <w:color w:val="A5ADBA"/>
        </w:rPr>
        <w:t>Workaround is to try using a output slice that would be produced from matmul. However, this is causing graph breaks in the bridge side.</w:t>
      </w:r>
    </w:p>
    <w:p w14:paraId="17FE6AEC" w14:textId="77777777" w:rsidR="00000000" w:rsidRDefault="00000000">
      <w:pPr>
        <w:pStyle w:val="Heading3"/>
        <w:rPr>
          <w:rFonts w:eastAsia="Times New Roman"/>
        </w:rPr>
      </w:pPr>
      <w:r>
        <w:rPr>
          <w:rFonts w:eastAsia="Times New Roman"/>
        </w:rPr>
        <w:lastRenderedPageBreak/>
        <w:t>ww17:</w:t>
      </w:r>
    </w:p>
    <w:p w14:paraId="16589E27" w14:textId="77777777" w:rsidR="00000000" w:rsidRDefault="00000000">
      <w:pPr>
        <w:numPr>
          <w:ilvl w:val="0"/>
          <w:numId w:val="36"/>
        </w:numPr>
        <w:spacing w:before="100" w:beforeAutospacing="1" w:after="100" w:afterAutospacing="1"/>
        <w:rPr>
          <w:rFonts w:eastAsia="Times New Roman"/>
          <w:color w:val="A5ADBA"/>
        </w:rPr>
      </w:pPr>
      <w:r>
        <w:rPr>
          <w:rFonts w:eastAsia="Times New Roman"/>
          <w:color w:val="A5ADBA"/>
        </w:rPr>
        <w:t xml:space="preserve">GC issue: </w:t>
      </w:r>
      <w:hyperlink r:id="rId82" w:history="1">
        <w:r>
          <w:rPr>
            <w:rStyle w:val="Hyperlink"/>
            <w:rFonts w:eastAsia="Times New Roman"/>
          </w:rPr>
          <w:t>SW-182856</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60B7FD68" w14:textId="77777777" w:rsidR="00000000" w:rsidRDefault="00000000">
      <w:pPr>
        <w:numPr>
          <w:ilvl w:val="1"/>
          <w:numId w:val="36"/>
        </w:numPr>
        <w:spacing w:before="100" w:beforeAutospacing="1" w:after="100" w:afterAutospacing="1"/>
        <w:rPr>
          <w:rFonts w:eastAsia="Times New Roman"/>
          <w:color w:val="A5ADBA"/>
        </w:rPr>
      </w:pPr>
      <w:r>
        <w:rPr>
          <w:rFonts w:eastAsia="Times New Roman"/>
          <w:color w:val="A5ADBA"/>
        </w:rPr>
        <w:t xml:space="preserve">DFA logs seen with the UT with GC environment variables and 4 shards </w:t>
      </w:r>
      <w:hyperlink r:id="rId83" w:history="1">
        <w:r>
          <w:rPr>
            <w:rStyle w:val="Hyperlink"/>
            <w:rFonts w:eastAsia="Times New Roman"/>
          </w:rPr>
          <w:t>SW-183656</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0D816450" w14:textId="77777777" w:rsidR="00000000" w:rsidRDefault="00000000">
      <w:pPr>
        <w:pStyle w:val="NormalWeb"/>
        <w:ind w:left="1440"/>
        <w:rPr>
          <w:color w:val="A5ADBA"/>
        </w:rPr>
      </w:pPr>
      <w:r>
        <w:rPr>
          <w:color w:val="A5ADBA"/>
        </w:rPr>
        <w:t>1. SRAM_SLICER_SHARED_MME_INPUT_EXPANSION_ENABLED=false ENABLE_EXPERIMENTAL_FLAGS=true</w:t>
      </w:r>
    </w:p>
    <w:p w14:paraId="37F20942" w14:textId="77777777" w:rsidR="00000000" w:rsidRDefault="00000000">
      <w:pPr>
        <w:pStyle w:val="NormalWeb"/>
        <w:ind w:left="1440"/>
        <w:rPr>
          <w:color w:val="A5ADBA"/>
        </w:rPr>
      </w:pPr>
      <w:r>
        <w:rPr>
          <w:color w:val="A5ADBA"/>
        </w:rPr>
        <w:t>2. PIPELINE_MANAGEMENT_FORCE_BUNDLIZER=1 ENABLE_EXPERIMENTAL_FLAGS=true</w:t>
      </w:r>
    </w:p>
    <w:p w14:paraId="5B5A0BA8" w14:textId="77777777" w:rsidR="00000000" w:rsidRDefault="00000000">
      <w:pPr>
        <w:numPr>
          <w:ilvl w:val="1"/>
          <w:numId w:val="36"/>
        </w:numPr>
        <w:spacing w:before="100" w:beforeAutospacing="1" w:after="100" w:afterAutospacing="1"/>
        <w:rPr>
          <w:rFonts w:eastAsia="Times New Roman"/>
          <w:color w:val="A5ADBA"/>
        </w:rPr>
      </w:pPr>
      <w:r>
        <w:rPr>
          <w:rFonts w:eastAsia="Times New Roman"/>
          <w:color w:val="A5ADBA"/>
        </w:rPr>
        <w:t xml:space="preserve">Error seen with higher shards (shard = 16) </w:t>
      </w:r>
      <w:hyperlink r:id="rId84" w:history="1">
        <w:r>
          <w:rPr>
            <w:rStyle w:val="Hyperlink"/>
            <w:rFonts w:eastAsia="Times New Roman"/>
          </w:rPr>
          <w:t>SW-183657</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287E0E57" w14:textId="77777777" w:rsidR="00000000" w:rsidRDefault="00000000">
      <w:pPr>
        <w:numPr>
          <w:ilvl w:val="0"/>
          <w:numId w:val="36"/>
        </w:numPr>
        <w:spacing w:before="100" w:beforeAutospacing="1" w:after="100" w:afterAutospacing="1"/>
        <w:rPr>
          <w:rFonts w:eastAsia="Times New Roman"/>
          <w:color w:val="A5ADBA"/>
        </w:rPr>
      </w:pPr>
      <w:r>
        <w:rPr>
          <w:rFonts w:eastAsia="Times New Roman"/>
          <w:color w:val="A5ADBA"/>
        </w:rPr>
        <w:t xml:space="preserve">Memory log from UT: </w:t>
      </w:r>
    </w:p>
    <w:p w14:paraId="06F8DF13" w14:textId="77777777" w:rsidR="00000000" w:rsidRDefault="00000000">
      <w:pPr>
        <w:pStyle w:val="NormalWeb"/>
        <w:numPr>
          <w:ilvl w:val="1"/>
          <w:numId w:val="36"/>
        </w:numPr>
        <w:rPr>
          <w:color w:val="A5ADBA"/>
        </w:rPr>
      </w:pPr>
      <w:r>
        <w:rPr>
          <w:rStyle w:val="Strong"/>
          <w:color w:val="A5ADBA"/>
        </w:rPr>
        <w:t xml:space="preserve">1 shards: </w:t>
      </w:r>
      <w:r>
        <w:rPr>
          <w:color w:val="A5ADBA"/>
        </w:rPr>
        <w:t>in_use_memory=13.03 GB, max_use_memory=26.04 GB</w:t>
      </w:r>
    </w:p>
    <w:p w14:paraId="1492899D" w14:textId="77777777" w:rsidR="00000000" w:rsidRDefault="00000000">
      <w:pPr>
        <w:pStyle w:val="NormalWeb"/>
        <w:ind w:left="1440"/>
        <w:rPr>
          <w:color w:val="A5ADBA"/>
        </w:rPr>
      </w:pPr>
      <w:r>
        <w:rPr>
          <w:rStyle w:val="Strong"/>
          <w:color w:val="A5ADBA"/>
        </w:rPr>
        <w:t>4 shards</w:t>
      </w:r>
      <w:r>
        <w:rPr>
          <w:color w:val="A5ADBA"/>
        </w:rPr>
        <w:t>: in_use_memory=24.59 GB, max_use_memory=37.6 GB</w:t>
      </w:r>
    </w:p>
    <w:p w14:paraId="54B5F7DE" w14:textId="77777777" w:rsidR="00000000" w:rsidRDefault="00000000">
      <w:pPr>
        <w:numPr>
          <w:ilvl w:val="1"/>
          <w:numId w:val="36"/>
        </w:numPr>
        <w:spacing w:before="100" w:beforeAutospacing="1" w:after="100" w:afterAutospacing="1"/>
        <w:rPr>
          <w:rFonts w:eastAsia="Times New Roman"/>
          <w:color w:val="A5ADBA"/>
        </w:rPr>
      </w:pPr>
      <w:r>
        <w:rPr>
          <w:rFonts w:eastAsia="Times New Roman"/>
          <w:color w:val="A5ADBA"/>
        </w:rPr>
        <w:t>Next step: possibly an UT issue, remove the output shards and retry</w:t>
      </w:r>
    </w:p>
    <w:p w14:paraId="63F2E373" w14:textId="77777777" w:rsidR="00000000" w:rsidRDefault="00000000">
      <w:pPr>
        <w:numPr>
          <w:ilvl w:val="0"/>
          <w:numId w:val="36"/>
        </w:numPr>
        <w:spacing w:before="100" w:beforeAutospacing="1" w:after="100" w:afterAutospacing="1"/>
        <w:rPr>
          <w:rFonts w:eastAsia="Times New Roman"/>
          <w:color w:val="A5ADBA"/>
        </w:rPr>
      </w:pPr>
      <w:r>
        <w:rPr>
          <w:rFonts w:eastAsia="Times New Roman"/>
          <w:color w:val="A5ADBA"/>
        </w:rPr>
        <w:t xml:space="preserve">Removing torch.cat: </w:t>
      </w:r>
      <w:hyperlink r:id="rId85" w:history="1">
        <w:r>
          <w:rPr>
            <w:rStyle w:val="Hyperlink"/>
            <w:rFonts w:eastAsia="Times New Roman"/>
          </w:rPr>
          <w:t>SW-183293</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780CB0E1" w14:textId="77777777" w:rsidR="00000000" w:rsidRDefault="00000000">
      <w:pPr>
        <w:numPr>
          <w:ilvl w:val="1"/>
          <w:numId w:val="36"/>
        </w:numPr>
        <w:spacing w:before="100" w:beforeAutospacing="1" w:after="100" w:afterAutospacing="1"/>
        <w:rPr>
          <w:rFonts w:eastAsia="Times New Roman"/>
          <w:color w:val="A5ADBA"/>
        </w:rPr>
      </w:pPr>
      <w:r>
        <w:rPr>
          <w:rFonts w:eastAsia="Times New Roman"/>
          <w:color w:val="A5ADBA"/>
        </w:rPr>
        <w:t>WIP</w:t>
      </w:r>
    </w:p>
    <w:p w14:paraId="19EA9C7B" w14:textId="77777777" w:rsidR="00000000" w:rsidRDefault="00000000">
      <w:pPr>
        <w:pStyle w:val="Heading3"/>
        <w:rPr>
          <w:rFonts w:eastAsia="Times New Roman"/>
        </w:rPr>
      </w:pPr>
      <w:r>
        <w:rPr>
          <w:rFonts w:eastAsia="Times New Roman"/>
        </w:rPr>
        <w:t>ww18:</w:t>
      </w:r>
    </w:p>
    <w:p w14:paraId="5881CE28" w14:textId="77777777" w:rsidR="00000000" w:rsidRDefault="00000000">
      <w:pPr>
        <w:numPr>
          <w:ilvl w:val="0"/>
          <w:numId w:val="37"/>
        </w:numPr>
        <w:spacing w:before="100" w:beforeAutospacing="1" w:after="100" w:afterAutospacing="1"/>
        <w:rPr>
          <w:rFonts w:eastAsia="Times New Roman"/>
          <w:color w:val="A5ADBA"/>
        </w:rPr>
      </w:pPr>
      <w:r>
        <w:rPr>
          <w:rFonts w:eastAsia="Times New Roman"/>
          <w:color w:val="A5ADBA"/>
        </w:rPr>
        <w:t xml:space="preserve">GC - DFA issue: </w:t>
      </w:r>
    </w:p>
    <w:p w14:paraId="06CECC92" w14:textId="77777777" w:rsidR="00000000" w:rsidRDefault="00000000">
      <w:pPr>
        <w:numPr>
          <w:ilvl w:val="1"/>
          <w:numId w:val="37"/>
        </w:numPr>
        <w:spacing w:before="100" w:beforeAutospacing="1" w:after="100" w:afterAutospacing="1"/>
        <w:rPr>
          <w:rFonts w:eastAsia="Times New Roman"/>
          <w:color w:val="A5ADBA"/>
        </w:rPr>
      </w:pPr>
      <w:hyperlink r:id="rId86" w:history="1">
        <w:r>
          <w:rPr>
            <w:rStyle w:val="Hyperlink"/>
            <w:rFonts w:eastAsia="Times New Roman"/>
          </w:rPr>
          <w:t>SW-183656</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r>
        <w:rPr>
          <w:rFonts w:eastAsia="Times New Roman"/>
          <w:color w:val="A5ADBA"/>
        </w:rPr>
        <w:t xml:space="preserve">, </w:t>
      </w:r>
      <w:hyperlink r:id="rId87" w:history="1">
        <w:r>
          <w:rPr>
            <w:rStyle w:val="Hyperlink"/>
            <w:rFonts w:eastAsia="Times New Roman"/>
          </w:rPr>
          <w:t>SW-183657</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468AB011" w14:textId="77777777" w:rsidR="00000000" w:rsidRDefault="00000000">
      <w:pPr>
        <w:numPr>
          <w:ilvl w:val="0"/>
          <w:numId w:val="37"/>
        </w:numPr>
        <w:spacing w:before="100" w:beforeAutospacing="1" w:after="100" w:afterAutospacing="1"/>
        <w:rPr>
          <w:rFonts w:eastAsia="Times New Roman"/>
          <w:color w:val="A5ADBA"/>
        </w:rPr>
      </w:pPr>
      <w:r>
        <w:rPr>
          <w:rFonts w:eastAsia="Times New Roman"/>
          <w:color w:val="A5ADBA"/>
        </w:rPr>
        <w:t xml:space="preserve">Bridge - Removing torch.cat </w:t>
      </w:r>
    </w:p>
    <w:p w14:paraId="51914A66" w14:textId="77777777" w:rsidR="00000000" w:rsidRDefault="00000000">
      <w:pPr>
        <w:numPr>
          <w:ilvl w:val="1"/>
          <w:numId w:val="37"/>
        </w:numPr>
        <w:spacing w:before="100" w:beforeAutospacing="1" w:after="100" w:afterAutospacing="1"/>
        <w:rPr>
          <w:rFonts w:eastAsia="Times New Roman"/>
          <w:color w:val="A5ADBA"/>
        </w:rPr>
      </w:pPr>
      <w:hyperlink r:id="rId88" w:history="1">
        <w:r>
          <w:rPr>
            <w:rStyle w:val="Hyperlink"/>
            <w:rFonts w:eastAsia="Times New Roman"/>
          </w:rPr>
          <w:t>SW-183293</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4DE01D2C" w14:textId="77777777" w:rsidR="00000000" w:rsidRDefault="00000000">
      <w:pPr>
        <w:numPr>
          <w:ilvl w:val="0"/>
          <w:numId w:val="37"/>
        </w:numPr>
        <w:spacing w:before="100" w:beforeAutospacing="1" w:after="100" w:afterAutospacing="1"/>
        <w:rPr>
          <w:rFonts w:eastAsia="Times New Roman"/>
          <w:color w:val="A5ADBA"/>
        </w:rPr>
      </w:pPr>
      <w:r>
        <w:rPr>
          <w:rFonts w:eastAsia="Times New Roman"/>
          <w:color w:val="A5ADBA"/>
        </w:rPr>
        <w:t xml:space="preserve">HCL - high NIC time </w:t>
      </w:r>
    </w:p>
    <w:p w14:paraId="29CBECF7" w14:textId="77777777" w:rsidR="00000000" w:rsidRDefault="00000000">
      <w:pPr>
        <w:numPr>
          <w:ilvl w:val="1"/>
          <w:numId w:val="37"/>
        </w:numPr>
        <w:spacing w:before="100" w:beforeAutospacing="1" w:after="100" w:afterAutospacing="1"/>
        <w:rPr>
          <w:rFonts w:eastAsia="Times New Roman"/>
          <w:color w:val="A5ADBA"/>
        </w:rPr>
      </w:pPr>
      <w:hyperlink r:id="rId89" w:history="1">
        <w:r>
          <w:rPr>
            <w:rStyle w:val="Hyperlink"/>
            <w:rFonts w:eastAsia="Times New Roman"/>
          </w:rPr>
          <w:t>SW-181667</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0F4E7A41" w14:textId="77777777" w:rsidR="00000000" w:rsidRDefault="00000000">
      <w:pPr>
        <w:pStyle w:val="Heading3"/>
        <w:rPr>
          <w:rFonts w:eastAsia="Times New Roman"/>
        </w:rPr>
      </w:pPr>
      <w:r>
        <w:rPr>
          <w:rFonts w:eastAsia="Times New Roman"/>
        </w:rPr>
        <w:t>ww19:</w:t>
      </w:r>
    </w:p>
    <w:p w14:paraId="50B4BDC5" w14:textId="77777777" w:rsidR="00000000" w:rsidRDefault="00000000">
      <w:pPr>
        <w:numPr>
          <w:ilvl w:val="0"/>
          <w:numId w:val="38"/>
        </w:numPr>
        <w:spacing w:before="100" w:beforeAutospacing="1" w:after="100" w:afterAutospacing="1"/>
        <w:rPr>
          <w:rFonts w:eastAsia="Times New Roman"/>
          <w:color w:val="A5ADBA"/>
        </w:rPr>
      </w:pPr>
      <w:r>
        <w:rPr>
          <w:rFonts w:eastAsia="Times New Roman"/>
          <w:color w:val="A5ADBA"/>
        </w:rPr>
        <w:t xml:space="preserve">Workaround from GC: flags </w:t>
      </w:r>
      <w:r>
        <w:rPr>
          <w:rFonts w:eastAsia="Times New Roman"/>
          <w:color w:val="172B4D"/>
        </w:rPr>
        <w:t>SRAM_SLICER_SHARED_MME_INPUT_EXPANSION_ENABLED=false ENABLE_EXPERIMENTAL_FLAGS=true DISABLE_LOAD_DIFF_DESC=1</w:t>
      </w:r>
    </w:p>
    <w:p w14:paraId="40E10436" w14:textId="77777777" w:rsidR="00000000" w:rsidRDefault="00000000">
      <w:pPr>
        <w:pStyle w:val="NormalWeb"/>
      </w:pPr>
      <w:r>
        <w:rPr>
          <w:noProof/>
          <w:color w:val="172B4D"/>
        </w:rPr>
        <w:lastRenderedPageBreak/>
        <w:drawing>
          <wp:inline distT="0" distB="0" distL="0" distR="0" wp14:anchorId="3189B771" wp14:editId="4BADED5C">
            <wp:extent cx="445770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457700" cy="2838450"/>
                    </a:xfrm>
                    <a:prstGeom prst="rect">
                      <a:avLst/>
                    </a:prstGeom>
                    <a:noFill/>
                    <a:ln>
                      <a:noFill/>
                    </a:ln>
                  </pic:spPr>
                </pic:pic>
              </a:graphicData>
            </a:graphic>
          </wp:inline>
        </w:drawing>
      </w:r>
    </w:p>
    <w:p w14:paraId="136B56B3" w14:textId="77777777" w:rsidR="00000000" w:rsidRDefault="00000000">
      <w:pPr>
        <w:pStyle w:val="NormalWeb"/>
      </w:pPr>
      <w:r>
        <w:rPr>
          <w:noProof/>
          <w:color w:val="172B4D"/>
        </w:rPr>
        <w:drawing>
          <wp:inline distT="0" distB="0" distL="0" distR="0" wp14:anchorId="795705BB" wp14:editId="4F2B5021">
            <wp:extent cx="4457700" cy="151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457700" cy="1511300"/>
                    </a:xfrm>
                    <a:prstGeom prst="rect">
                      <a:avLst/>
                    </a:prstGeom>
                    <a:noFill/>
                    <a:ln>
                      <a:noFill/>
                    </a:ln>
                  </pic:spPr>
                </pic:pic>
              </a:graphicData>
            </a:graphic>
          </wp:inline>
        </w:drawing>
      </w:r>
    </w:p>
    <w:p w14:paraId="17E9C4A8" w14:textId="77777777" w:rsidR="00000000" w:rsidRDefault="00000000">
      <w:pPr>
        <w:pStyle w:val="Heading3"/>
        <w:rPr>
          <w:rFonts w:eastAsia="Times New Roman"/>
        </w:rPr>
      </w:pPr>
      <w:r>
        <w:rPr>
          <w:rStyle w:val="normaltextrun"/>
          <w:rFonts w:eastAsia="Times New Roman"/>
          <w:color w:val="000000"/>
        </w:rPr>
        <w:t>ww20:</w:t>
      </w:r>
    </w:p>
    <w:p w14:paraId="7E2A1A46" w14:textId="77777777" w:rsidR="00000000" w:rsidRDefault="00000000">
      <w:pPr>
        <w:numPr>
          <w:ilvl w:val="0"/>
          <w:numId w:val="39"/>
        </w:numPr>
        <w:spacing w:before="100" w:beforeAutospacing="1" w:after="100" w:afterAutospacing="1"/>
        <w:rPr>
          <w:rFonts w:eastAsia="Times New Roman"/>
          <w:color w:val="A5ADBA"/>
        </w:rPr>
      </w:pPr>
      <w:r>
        <w:rPr>
          <w:rFonts w:eastAsia="Times New Roman"/>
          <w:color w:val="A5ADBA"/>
        </w:rPr>
        <w:t xml:space="preserve">GC - DFA issue resolved </w:t>
      </w:r>
    </w:p>
    <w:p w14:paraId="303EE6F1" w14:textId="77777777" w:rsidR="00000000" w:rsidRDefault="00000000">
      <w:pPr>
        <w:numPr>
          <w:ilvl w:val="1"/>
          <w:numId w:val="39"/>
        </w:numPr>
        <w:spacing w:before="100" w:beforeAutospacing="1" w:after="100" w:afterAutospacing="1"/>
        <w:rPr>
          <w:rFonts w:eastAsia="Times New Roman"/>
          <w:color w:val="A5ADBA"/>
        </w:rPr>
      </w:pPr>
      <w:hyperlink r:id="rId91" w:history="1">
        <w:r>
          <w:rPr>
            <w:rStyle w:val="Hyperlink"/>
            <w:rFonts w:eastAsia="Times New Roman"/>
          </w:rPr>
          <w:t>SW-183656</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r>
        <w:rPr>
          <w:rFonts w:eastAsia="Times New Roman"/>
          <w:color w:val="A5ADBA"/>
        </w:rPr>
        <w:t xml:space="preserve">, </w:t>
      </w:r>
      <w:hyperlink r:id="rId92" w:history="1">
        <w:r>
          <w:rPr>
            <w:rStyle w:val="Hyperlink"/>
            <w:rFonts w:eastAsia="Times New Roman"/>
          </w:rPr>
          <w:t>SW-183657</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782E7A99" w14:textId="77777777" w:rsidR="00000000" w:rsidRDefault="00000000">
      <w:pPr>
        <w:numPr>
          <w:ilvl w:val="0"/>
          <w:numId w:val="39"/>
        </w:numPr>
        <w:spacing w:before="100" w:beforeAutospacing="1" w:after="100" w:afterAutospacing="1"/>
        <w:rPr>
          <w:rFonts w:eastAsia="Times New Roman"/>
          <w:color w:val="A5ADBA"/>
        </w:rPr>
      </w:pPr>
      <w:r>
        <w:rPr>
          <w:rFonts w:eastAsia="Times New Roman"/>
          <w:color w:val="A5ADBA"/>
        </w:rPr>
        <w:t xml:space="preserve">Bridge - Removing torch.cat and use control edge for the external signal marked tensors - WIP </w:t>
      </w:r>
    </w:p>
    <w:p w14:paraId="2A2231A0" w14:textId="77777777" w:rsidR="00000000" w:rsidRDefault="00000000">
      <w:pPr>
        <w:numPr>
          <w:ilvl w:val="1"/>
          <w:numId w:val="39"/>
        </w:numPr>
        <w:spacing w:before="100" w:beforeAutospacing="1" w:after="100" w:afterAutospacing="1"/>
        <w:rPr>
          <w:rFonts w:eastAsia="Times New Roman"/>
          <w:color w:val="A5ADBA"/>
        </w:rPr>
      </w:pPr>
      <w:hyperlink r:id="rId93" w:history="1">
        <w:r>
          <w:rPr>
            <w:rStyle w:val="Hyperlink"/>
            <w:rFonts w:eastAsia="Times New Roman"/>
          </w:rPr>
          <w:t>SW-183293</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7CD68C48" w14:textId="77777777" w:rsidR="00000000" w:rsidRDefault="00000000">
      <w:pPr>
        <w:numPr>
          <w:ilvl w:val="0"/>
          <w:numId w:val="39"/>
        </w:numPr>
        <w:spacing w:before="100" w:beforeAutospacing="1" w:after="100" w:afterAutospacing="1"/>
        <w:rPr>
          <w:rFonts w:eastAsia="Times New Roman"/>
          <w:color w:val="A5ADBA"/>
        </w:rPr>
      </w:pPr>
      <w:r>
        <w:rPr>
          <w:rFonts w:eastAsia="Times New Roman"/>
          <w:color w:val="A5ADBA"/>
        </w:rPr>
        <w:t xml:space="preserve">HCL - high NIC time </w:t>
      </w:r>
    </w:p>
    <w:p w14:paraId="4DD09919" w14:textId="77777777" w:rsidR="00000000" w:rsidRDefault="00000000">
      <w:pPr>
        <w:numPr>
          <w:ilvl w:val="1"/>
          <w:numId w:val="39"/>
        </w:numPr>
        <w:spacing w:before="100" w:beforeAutospacing="1" w:after="100" w:afterAutospacing="1"/>
        <w:rPr>
          <w:rFonts w:eastAsia="Times New Roman"/>
          <w:color w:val="A5ADBA"/>
        </w:rPr>
      </w:pPr>
      <w:hyperlink r:id="rId94" w:history="1">
        <w:r>
          <w:rPr>
            <w:rStyle w:val="Hyperlink"/>
            <w:rFonts w:eastAsia="Times New Roman"/>
          </w:rPr>
          <w:t>SW-181667</w:t>
        </w:r>
      </w:hyperlink>
      <w:r>
        <w:rPr>
          <w:rStyle w:val="jira-issue"/>
          <w:rFonts w:eastAsia="Times New Roman"/>
          <w:color w:val="A5ADBA"/>
        </w:rPr>
        <w:t xml:space="preserve"> - </w:t>
      </w:r>
      <w:r>
        <w:rPr>
          <w:rStyle w:val="summary"/>
          <w:rFonts w:eastAsia="Times New Roman"/>
          <w:color w:val="A5ADBA"/>
        </w:rPr>
        <w:t>Getting issue details...</w:t>
      </w:r>
      <w:r>
        <w:rPr>
          <w:rStyle w:val="jira-issue"/>
          <w:rFonts w:eastAsia="Times New Roman"/>
          <w:color w:val="A5ADBA"/>
        </w:rPr>
        <w:t xml:space="preserve"> </w:t>
      </w:r>
      <w:r>
        <w:rPr>
          <w:rStyle w:val="aui-lozenge"/>
          <w:rFonts w:eastAsia="Times New Roman"/>
          <w:color w:val="A5ADBA"/>
        </w:rPr>
        <w:t>STATUS</w:t>
      </w:r>
      <w:r>
        <w:rPr>
          <w:rStyle w:val="jira-issue"/>
          <w:rFonts w:eastAsia="Times New Roman"/>
          <w:color w:val="A5ADBA"/>
        </w:rPr>
        <w:t xml:space="preserve"> </w:t>
      </w:r>
    </w:p>
    <w:p w14:paraId="568E2022" w14:textId="77777777" w:rsidR="00000000" w:rsidRDefault="00000000">
      <w:pPr>
        <w:pStyle w:val="Heading1"/>
        <w:rPr>
          <w:rFonts w:eastAsia="Times New Roman"/>
        </w:rPr>
      </w:pPr>
      <w:r>
        <w:rPr>
          <w:rFonts w:eastAsia="Times New Roman"/>
        </w:rPr>
        <w:t>Background</w:t>
      </w:r>
    </w:p>
    <w:p w14:paraId="2573A034" w14:textId="77777777" w:rsidR="00000000" w:rsidRDefault="00000000">
      <w:pPr>
        <w:pStyle w:val="Heading2"/>
        <w:rPr>
          <w:rFonts w:eastAsia="Times New Roman"/>
        </w:rPr>
      </w:pPr>
      <w:r>
        <w:rPr>
          <w:rFonts w:eastAsia="Times New Roman"/>
        </w:rPr>
        <w:t>Motivation for SFG</w:t>
      </w:r>
    </w:p>
    <w:p w14:paraId="5FD5BB49" w14:textId="77777777" w:rsidR="00000000" w:rsidRDefault="00000000">
      <w:pPr>
        <w:pStyle w:val="NormalWeb"/>
      </w:pPr>
      <w:r>
        <w:t>The motivation for SFG is to s</w:t>
      </w:r>
      <w:r>
        <w:rPr>
          <w:rStyle w:val="normaltextrun"/>
          <w:color w:val="000000"/>
        </w:rPr>
        <w:t>tart executing collective operations as soon as their respective inputs are ready without waiting for the whole graph to finish execution, thus avoiding graph breaks for collectives to be triggered.</w:t>
      </w:r>
    </w:p>
    <w:p w14:paraId="257EDBE7" w14:textId="77777777" w:rsidR="00000000" w:rsidRDefault="00000000">
      <w:pPr>
        <w:pStyle w:val="Heading2"/>
        <w:rPr>
          <w:rFonts w:eastAsia="Times New Roman"/>
        </w:rPr>
      </w:pPr>
      <w:r>
        <w:rPr>
          <w:rStyle w:val="normaltextrun"/>
          <w:rFonts w:eastAsia="Times New Roman"/>
          <w:color w:val="000000"/>
        </w:rPr>
        <w:lastRenderedPageBreak/>
        <w:t>Design</w:t>
      </w:r>
    </w:p>
    <w:p w14:paraId="0EC6F47A" w14:textId="77777777" w:rsidR="00000000" w:rsidRDefault="00000000">
      <w:pPr>
        <w:pStyle w:val="NormalWeb"/>
      </w:pPr>
      <w:r>
        <w:rPr>
          <w:rStyle w:val="normaltextrun"/>
          <w:color w:val="000000"/>
        </w:rPr>
        <w:t xml:space="preserve">Framework SFG </w:t>
      </w:r>
      <w:hyperlink r:id="rId95" w:history="1">
        <w:r>
          <w:rPr>
            <w:rStyle w:val="Hyperlink"/>
          </w:rPr>
          <w:t>Design document</w:t>
        </w:r>
      </w:hyperlink>
    </w:p>
    <w:p w14:paraId="019DB1B5" w14:textId="77777777" w:rsidR="00000000" w:rsidRDefault="00000000">
      <w:pPr>
        <w:pStyle w:val="Heading2"/>
        <w:rPr>
          <w:rFonts w:eastAsia="Times New Roman"/>
        </w:rPr>
      </w:pPr>
      <w:r>
        <w:rPr>
          <w:rStyle w:val="normaltextrun"/>
          <w:rFonts w:eastAsia="Times New Roman"/>
          <w:color w:val="000000"/>
        </w:rPr>
        <w:t>Previous Attempts on SFG</w:t>
      </w:r>
    </w:p>
    <w:p w14:paraId="19B727E0" w14:textId="77777777" w:rsidR="00000000" w:rsidRDefault="00000000">
      <w:pPr>
        <w:pStyle w:val="NormalWeb"/>
      </w:pPr>
      <w:r>
        <w:rPr>
          <w:rStyle w:val="normaltextrun"/>
          <w:color w:val="000000"/>
        </w:rPr>
        <w:t>The most recent attempt on SFG was to apply SFG on Bloom/Llama inference models on the decode/token generation phase, where the attention layer is already split with TP. The strategy was to split the matmul op into independent slices, and trigger the allreduce as soon as a slice is done, thus creating an opportunity for overlapping the allreduce with the slice computes.</w:t>
      </w:r>
    </w:p>
    <w:p w14:paraId="22817BEB" w14:textId="77777777" w:rsidR="00000000" w:rsidRDefault="00000000">
      <w:pPr>
        <w:pStyle w:val="NormalWeb"/>
      </w:pPr>
      <w:r>
        <w:rPr>
          <w:rStyle w:val="normaltextrun"/>
          <w:color w:val="000000"/>
        </w:rPr>
        <w:t xml:space="preserve">As proposed </w:t>
      </w:r>
      <w:hyperlink r:id="rId96" w:history="1">
        <w:r>
          <w:rPr>
            <w:rStyle w:val="Hyperlink"/>
          </w:rPr>
          <w:t xml:space="preserve">here </w:t>
        </w:r>
      </w:hyperlink>
      <w:r>
        <w:rPr>
          <w:rStyle w:val="normaltextrun"/>
          <w:color w:val="000000"/>
        </w:rPr>
        <w:t>- </w:t>
      </w:r>
    </w:p>
    <w:p w14:paraId="5C7BA68C" w14:textId="77777777" w:rsidR="00000000" w:rsidRDefault="00000000">
      <w:pPr>
        <w:pStyle w:val="NormalWeb"/>
      </w:pPr>
      <w:r>
        <w:rPr>
          <w:noProof/>
          <w:color w:val="000000"/>
        </w:rPr>
        <w:drawing>
          <wp:inline distT="0" distB="0" distL="0" distR="0" wp14:anchorId="4FA78276" wp14:editId="3F80E704">
            <wp:extent cx="4457700" cy="248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457700" cy="2482850"/>
                    </a:xfrm>
                    <a:prstGeom prst="rect">
                      <a:avLst/>
                    </a:prstGeom>
                    <a:noFill/>
                    <a:ln>
                      <a:noFill/>
                    </a:ln>
                  </pic:spPr>
                </pic:pic>
              </a:graphicData>
            </a:graphic>
          </wp:inline>
        </w:drawing>
      </w:r>
    </w:p>
    <w:p w14:paraId="0EB12596" w14:textId="77777777" w:rsidR="00000000" w:rsidRDefault="00000000">
      <w:pPr>
        <w:pStyle w:val="NormalWeb"/>
      </w:pPr>
      <w:r>
        <w:rPr>
          <w:rStyle w:val="normaltextrun"/>
          <w:color w:val="000000"/>
        </w:rPr>
        <w:t xml:space="preserve">This activity didn't yield desired result, the </w:t>
      </w:r>
      <w:hyperlink r:id="rId98" w:history="1">
        <w:r>
          <w:rPr>
            <w:rStyle w:val="Hyperlink"/>
          </w:rPr>
          <w:t xml:space="preserve">slides </w:t>
        </w:r>
      </w:hyperlink>
      <w:r>
        <w:rPr>
          <w:rStyle w:val="normaltextrun"/>
          <w:color w:val="000000"/>
        </w:rPr>
        <w:t xml:space="preserve">describe the issue where for tensor sizes &lt; 4 MB, we can't reach the full utilization of NIC bandwidth. The details are captured in </w:t>
      </w:r>
      <w:hyperlink r:id="rId99" w:history="1">
        <w:r>
          <w:rPr>
            <w:rStyle w:val="Hyperlink"/>
          </w:rPr>
          <w:t>SW-165974</w:t>
        </w:r>
      </w:hyperlink>
      <w:r>
        <w:rPr>
          <w:rStyle w:val="jira-issue"/>
          <w:color w:val="000000"/>
        </w:rPr>
        <w:t xml:space="preserve"> - </w:t>
      </w:r>
      <w:r>
        <w:rPr>
          <w:rStyle w:val="summary"/>
          <w:color w:val="000000"/>
        </w:rPr>
        <w:t>Getting issue details...</w:t>
      </w:r>
      <w:r>
        <w:rPr>
          <w:rStyle w:val="jira-issue"/>
          <w:color w:val="000000"/>
        </w:rPr>
        <w:t xml:space="preserve"> </w:t>
      </w:r>
      <w:r>
        <w:rPr>
          <w:rStyle w:val="aui-lozenge"/>
          <w:color w:val="000000"/>
        </w:rPr>
        <w:t>STATUS</w:t>
      </w:r>
      <w:r>
        <w:rPr>
          <w:rStyle w:val="jira-issue"/>
          <w:color w:val="000000"/>
        </w:rPr>
        <w:t xml:space="preserve"> </w:t>
      </w:r>
    </w:p>
    <w:p w14:paraId="3CFBA9AF" w14:textId="77777777" w:rsidR="00000000" w:rsidRDefault="00000000">
      <w:pPr>
        <w:pStyle w:val="Heading2"/>
        <w:rPr>
          <w:rFonts w:eastAsia="Times New Roman"/>
        </w:rPr>
      </w:pPr>
      <w:r>
        <w:rPr>
          <w:rStyle w:val="normaltextrun"/>
          <w:rFonts w:eastAsia="Times New Roman"/>
          <w:color w:val="000000"/>
        </w:rPr>
        <w:t> References:</w:t>
      </w:r>
    </w:p>
    <w:p w14:paraId="1DA96F46" w14:textId="6004DEB1" w:rsidR="00000000" w:rsidRDefault="00000000">
      <w:pPr>
        <w:numPr>
          <w:ilvl w:val="0"/>
          <w:numId w:val="40"/>
        </w:numPr>
        <w:spacing w:before="100" w:beforeAutospacing="1" w:after="100" w:afterAutospacing="1"/>
        <w:rPr>
          <w:rFonts w:eastAsia="Times New Roman"/>
          <w:color w:val="A5ADBA"/>
        </w:rPr>
      </w:pPr>
      <w:hyperlink r:id="rId100" w:history="1">
        <w:r>
          <w:rPr>
            <w:rStyle w:val="Hyperlink"/>
            <w:rFonts w:eastAsia="Times New Roman"/>
          </w:rPr>
          <w:t>Liran's design for SFG</w:t>
        </w:r>
      </w:hyperlink>
      <w:r>
        <w:rPr>
          <w:rFonts w:eastAsia="Times New Roman"/>
          <w:color w:val="A5ADBA"/>
        </w:rPr>
        <w:t>, </w:t>
      </w:r>
      <w:hyperlink r:id="rId101" w:history="1">
        <w:r>
          <w:rPr>
            <w:rStyle w:val="Hyperlink"/>
            <w:rFonts w:eastAsia="Times New Roman"/>
          </w:rPr>
          <w:t>Signal from graph (1).docx</w:t>
        </w:r>
      </w:hyperlink>
    </w:p>
    <w:p w14:paraId="081E9BF6" w14:textId="77777777" w:rsidR="00000000" w:rsidRDefault="00000000">
      <w:pPr>
        <w:numPr>
          <w:ilvl w:val="0"/>
          <w:numId w:val="40"/>
        </w:numPr>
        <w:spacing w:before="100" w:beforeAutospacing="1" w:after="100" w:afterAutospacing="1"/>
        <w:rPr>
          <w:rFonts w:eastAsia="Times New Roman"/>
          <w:color w:val="A5ADBA"/>
        </w:rPr>
      </w:pPr>
      <w:hyperlink r:id="rId102" w:history="1">
        <w:r>
          <w:rPr>
            <w:rStyle w:val="Hyperlink"/>
            <w:rFonts w:eastAsia="Times New Roman"/>
          </w:rPr>
          <w:t>Eyal's slides for decode stage SFG on Bloom/Llama inference</w:t>
        </w:r>
      </w:hyperlink>
    </w:p>
    <w:p w14:paraId="1951E371" w14:textId="77777777" w:rsidR="00000000" w:rsidRDefault="00000000">
      <w:pPr>
        <w:numPr>
          <w:ilvl w:val="0"/>
          <w:numId w:val="40"/>
        </w:numPr>
        <w:spacing w:before="100" w:beforeAutospacing="1" w:after="100" w:afterAutospacing="1"/>
        <w:rPr>
          <w:rFonts w:eastAsia="Times New Roman"/>
          <w:color w:val="A5ADBA"/>
        </w:rPr>
      </w:pPr>
      <w:hyperlink r:id="rId103" w:history="1">
        <w:r>
          <w:rPr>
            <w:rStyle w:val="Hyperlink"/>
            <w:rFonts w:eastAsia="Times New Roman"/>
          </w:rPr>
          <w:t>Eyal's recent slides for SFG</w:t>
        </w:r>
      </w:hyperlink>
    </w:p>
    <w:p w14:paraId="758F2CEE" w14:textId="77777777" w:rsidR="00000000" w:rsidRDefault="00000000">
      <w:pPr>
        <w:numPr>
          <w:ilvl w:val="0"/>
          <w:numId w:val="40"/>
        </w:numPr>
        <w:spacing w:before="100" w:beforeAutospacing="1" w:after="100" w:afterAutospacing="1"/>
        <w:rPr>
          <w:rFonts w:eastAsia="Times New Roman"/>
          <w:color w:val="A5ADBA"/>
        </w:rPr>
      </w:pPr>
      <w:r>
        <w:rPr>
          <w:rFonts w:eastAsia="Times New Roman"/>
          <w:color w:val="A5ADBA"/>
        </w:rPr>
        <w:t>Roman's projection for BS, prompt size and model performance</w:t>
      </w:r>
    </w:p>
    <w:p w14:paraId="10BBA039" w14:textId="77777777" w:rsidR="00000000" w:rsidRDefault="00000000">
      <w:pPr>
        <w:pStyle w:val="NormalWeb"/>
      </w:pPr>
    </w:p>
    <w:p w14:paraId="08FE64A1" w14:textId="77777777" w:rsidR="00120DE6" w:rsidRDefault="00120DE6">
      <w:pPr>
        <w:pStyle w:val="NormalWeb"/>
      </w:pPr>
    </w:p>
    <w:sectPr w:rsidR="0012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BA7"/>
    <w:multiLevelType w:val="multilevel"/>
    <w:tmpl w:val="150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98D"/>
    <w:multiLevelType w:val="multilevel"/>
    <w:tmpl w:val="CA2E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3F06"/>
    <w:multiLevelType w:val="multilevel"/>
    <w:tmpl w:val="24202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C4454"/>
    <w:multiLevelType w:val="multilevel"/>
    <w:tmpl w:val="FB0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932C2"/>
    <w:multiLevelType w:val="multilevel"/>
    <w:tmpl w:val="12F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40320"/>
    <w:multiLevelType w:val="multilevel"/>
    <w:tmpl w:val="1CD0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6648E"/>
    <w:multiLevelType w:val="multilevel"/>
    <w:tmpl w:val="CAA4A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A21D6"/>
    <w:multiLevelType w:val="multilevel"/>
    <w:tmpl w:val="9F5A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86E20"/>
    <w:multiLevelType w:val="multilevel"/>
    <w:tmpl w:val="2A8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9771B"/>
    <w:multiLevelType w:val="multilevel"/>
    <w:tmpl w:val="19EE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97412"/>
    <w:multiLevelType w:val="multilevel"/>
    <w:tmpl w:val="2D1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90293"/>
    <w:multiLevelType w:val="multilevel"/>
    <w:tmpl w:val="F062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A92583"/>
    <w:multiLevelType w:val="multilevel"/>
    <w:tmpl w:val="AB1A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159F0"/>
    <w:multiLevelType w:val="multilevel"/>
    <w:tmpl w:val="508C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35604"/>
    <w:multiLevelType w:val="multilevel"/>
    <w:tmpl w:val="3DA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46FB9"/>
    <w:multiLevelType w:val="multilevel"/>
    <w:tmpl w:val="A50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2B4DE6"/>
    <w:multiLevelType w:val="multilevel"/>
    <w:tmpl w:val="6F2A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60DA8"/>
    <w:multiLevelType w:val="multilevel"/>
    <w:tmpl w:val="273E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A2778C"/>
    <w:multiLevelType w:val="multilevel"/>
    <w:tmpl w:val="2AF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9692C"/>
    <w:multiLevelType w:val="multilevel"/>
    <w:tmpl w:val="FD36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43855"/>
    <w:multiLevelType w:val="multilevel"/>
    <w:tmpl w:val="B1E41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00BD7"/>
    <w:multiLevelType w:val="multilevel"/>
    <w:tmpl w:val="E3F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F53A3"/>
    <w:multiLevelType w:val="multilevel"/>
    <w:tmpl w:val="D40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711F8"/>
    <w:multiLevelType w:val="multilevel"/>
    <w:tmpl w:val="0D22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D510DA"/>
    <w:multiLevelType w:val="multilevel"/>
    <w:tmpl w:val="6846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1A6DAC"/>
    <w:multiLevelType w:val="multilevel"/>
    <w:tmpl w:val="54746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84AFD"/>
    <w:multiLevelType w:val="multilevel"/>
    <w:tmpl w:val="3B7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B27B6"/>
    <w:multiLevelType w:val="multilevel"/>
    <w:tmpl w:val="603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E50BD2"/>
    <w:multiLevelType w:val="multilevel"/>
    <w:tmpl w:val="4F3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42E6A"/>
    <w:multiLevelType w:val="multilevel"/>
    <w:tmpl w:val="A216C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F1DAA"/>
    <w:multiLevelType w:val="multilevel"/>
    <w:tmpl w:val="5E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3B73E5"/>
    <w:multiLevelType w:val="multilevel"/>
    <w:tmpl w:val="F6B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27FEF"/>
    <w:multiLevelType w:val="multilevel"/>
    <w:tmpl w:val="743E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22389"/>
    <w:multiLevelType w:val="multilevel"/>
    <w:tmpl w:val="149E6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934AE"/>
    <w:multiLevelType w:val="multilevel"/>
    <w:tmpl w:val="6294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10AA3"/>
    <w:multiLevelType w:val="multilevel"/>
    <w:tmpl w:val="A074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96DAA"/>
    <w:multiLevelType w:val="multilevel"/>
    <w:tmpl w:val="C9DC9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249E8"/>
    <w:multiLevelType w:val="multilevel"/>
    <w:tmpl w:val="24F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0A0EF3"/>
    <w:multiLevelType w:val="multilevel"/>
    <w:tmpl w:val="5F70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B17176"/>
    <w:multiLevelType w:val="multilevel"/>
    <w:tmpl w:val="3E280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129981">
    <w:abstractNumId w:val="6"/>
  </w:num>
  <w:num w:numId="2" w16cid:durableId="531069124">
    <w:abstractNumId w:val="9"/>
  </w:num>
  <w:num w:numId="3" w16cid:durableId="1764564588">
    <w:abstractNumId w:val="23"/>
  </w:num>
  <w:num w:numId="4" w16cid:durableId="722754427">
    <w:abstractNumId w:val="25"/>
  </w:num>
  <w:num w:numId="5" w16cid:durableId="1766462584">
    <w:abstractNumId w:val="24"/>
  </w:num>
  <w:num w:numId="6" w16cid:durableId="688797463">
    <w:abstractNumId w:val="33"/>
  </w:num>
  <w:num w:numId="7" w16cid:durableId="394353513">
    <w:abstractNumId w:val="18"/>
  </w:num>
  <w:num w:numId="8" w16cid:durableId="861822237">
    <w:abstractNumId w:val="16"/>
  </w:num>
  <w:num w:numId="9" w16cid:durableId="1540512293">
    <w:abstractNumId w:val="37"/>
  </w:num>
  <w:num w:numId="10" w16cid:durableId="876742235">
    <w:abstractNumId w:val="0"/>
  </w:num>
  <w:num w:numId="11" w16cid:durableId="1528718444">
    <w:abstractNumId w:val="8"/>
  </w:num>
  <w:num w:numId="12" w16cid:durableId="531918816">
    <w:abstractNumId w:val="22"/>
  </w:num>
  <w:num w:numId="13" w16cid:durableId="124743183">
    <w:abstractNumId w:val="28"/>
  </w:num>
  <w:num w:numId="14" w16cid:durableId="535853327">
    <w:abstractNumId w:val="19"/>
  </w:num>
  <w:num w:numId="15" w16cid:durableId="594095342">
    <w:abstractNumId w:val="10"/>
  </w:num>
  <w:num w:numId="16" w16cid:durableId="1410615776">
    <w:abstractNumId w:val="31"/>
  </w:num>
  <w:num w:numId="17" w16cid:durableId="767964367">
    <w:abstractNumId w:val="21"/>
  </w:num>
  <w:num w:numId="18" w16cid:durableId="995843675">
    <w:abstractNumId w:val="15"/>
  </w:num>
  <w:num w:numId="19" w16cid:durableId="957373335">
    <w:abstractNumId w:val="14"/>
  </w:num>
  <w:num w:numId="20" w16cid:durableId="195629717">
    <w:abstractNumId w:val="4"/>
  </w:num>
  <w:num w:numId="21" w16cid:durableId="1098911368">
    <w:abstractNumId w:val="26"/>
  </w:num>
  <w:num w:numId="22" w16cid:durableId="1459951810">
    <w:abstractNumId w:val="30"/>
  </w:num>
  <w:num w:numId="23" w16cid:durableId="1282767977">
    <w:abstractNumId w:val="3"/>
  </w:num>
  <w:num w:numId="24" w16cid:durableId="428695250">
    <w:abstractNumId w:val="11"/>
  </w:num>
  <w:num w:numId="25" w16cid:durableId="2140804336">
    <w:abstractNumId w:val="27"/>
  </w:num>
  <w:num w:numId="26" w16cid:durableId="1434207025">
    <w:abstractNumId w:val="1"/>
  </w:num>
  <w:num w:numId="27" w16cid:durableId="900562291">
    <w:abstractNumId w:val="29"/>
  </w:num>
  <w:num w:numId="28" w16cid:durableId="619924077">
    <w:abstractNumId w:val="5"/>
  </w:num>
  <w:num w:numId="29" w16cid:durableId="729420123">
    <w:abstractNumId w:val="39"/>
  </w:num>
  <w:num w:numId="30" w16cid:durableId="1652322455">
    <w:abstractNumId w:val="12"/>
  </w:num>
  <w:num w:numId="31" w16cid:durableId="1066805497">
    <w:abstractNumId w:val="13"/>
  </w:num>
  <w:num w:numId="32" w16cid:durableId="421531008">
    <w:abstractNumId w:val="2"/>
  </w:num>
  <w:num w:numId="33" w16cid:durableId="450905718">
    <w:abstractNumId w:val="17"/>
  </w:num>
  <w:num w:numId="34" w16cid:durableId="165369731">
    <w:abstractNumId w:val="34"/>
  </w:num>
  <w:num w:numId="35" w16cid:durableId="444665123">
    <w:abstractNumId w:val="7"/>
  </w:num>
  <w:num w:numId="36" w16cid:durableId="2016106644">
    <w:abstractNumId w:val="20"/>
  </w:num>
  <w:num w:numId="37" w16cid:durableId="1418939553">
    <w:abstractNumId w:val="32"/>
  </w:num>
  <w:num w:numId="38" w16cid:durableId="1851144878">
    <w:abstractNumId w:val="35"/>
  </w:num>
  <w:num w:numId="39" w16cid:durableId="217283168">
    <w:abstractNumId w:val="36"/>
  </w:num>
  <w:num w:numId="40" w16cid:durableId="4924555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558B"/>
    <w:rsid w:val="00120DE6"/>
    <w:rsid w:val="001A1E6C"/>
    <w:rsid w:val="00C6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64552"/>
  <w15:chartTrackingRefBased/>
  <w15:docId w15:val="{1DF17F6E-EA28-4E44-ADA0-1C85FEED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tocoutline">
    <w:name w:val="tocoutlin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jira-issue">
    <w:name w:val="jira-issue"/>
    <w:basedOn w:val="DefaultParagraphFont"/>
  </w:style>
  <w:style w:type="character" w:customStyle="1" w:styleId="aui-icon">
    <w:name w:val="aui-icon"/>
    <w:basedOn w:val="DefaultParagraphFont"/>
  </w:style>
  <w:style w:type="character" w:customStyle="1" w:styleId="summary">
    <w:name w:val="summary"/>
    <w:basedOn w:val="DefaultParagraphFont"/>
  </w:style>
  <w:style w:type="character" w:customStyle="1" w:styleId="aui-lozenge">
    <w:name w:val="aui-lozenge"/>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 w:type="character" w:customStyle="1" w:styleId="ui-provider">
    <w:name w:val="ui-provider"/>
    <w:basedOn w:val="DefaultParagraphFont"/>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639202">
      <w:marLeft w:val="0"/>
      <w:marRight w:val="0"/>
      <w:marTop w:val="0"/>
      <w:marBottom w:val="0"/>
      <w:divBdr>
        <w:top w:val="none" w:sz="0" w:space="0" w:color="auto"/>
        <w:left w:val="none" w:sz="0" w:space="0" w:color="auto"/>
        <w:bottom w:val="none" w:sz="0" w:space="0" w:color="auto"/>
        <w:right w:val="none" w:sz="0" w:space="0" w:color="auto"/>
      </w:divBdr>
      <w:divsChild>
        <w:div w:id="476382576">
          <w:marLeft w:val="0"/>
          <w:marRight w:val="0"/>
          <w:marTop w:val="0"/>
          <w:marBottom w:val="0"/>
          <w:divBdr>
            <w:top w:val="none" w:sz="0" w:space="0" w:color="auto"/>
            <w:left w:val="none" w:sz="0" w:space="0" w:color="auto"/>
            <w:bottom w:val="none" w:sz="0" w:space="0" w:color="auto"/>
            <w:right w:val="none" w:sz="0" w:space="0" w:color="auto"/>
          </w:divBdr>
        </w:div>
        <w:div w:id="899097586">
          <w:marLeft w:val="0"/>
          <w:marRight w:val="0"/>
          <w:marTop w:val="0"/>
          <w:marBottom w:val="0"/>
          <w:divBdr>
            <w:top w:val="none" w:sz="0" w:space="0" w:color="auto"/>
            <w:left w:val="none" w:sz="0" w:space="0" w:color="auto"/>
            <w:bottom w:val="none" w:sz="0" w:space="0" w:color="auto"/>
            <w:right w:val="none" w:sz="0" w:space="0" w:color="auto"/>
          </w:divBdr>
        </w:div>
      </w:divsChild>
    </w:div>
    <w:div w:id="483081919">
      <w:marLeft w:val="0"/>
      <w:marRight w:val="0"/>
      <w:marTop w:val="0"/>
      <w:marBottom w:val="0"/>
      <w:divBdr>
        <w:top w:val="none" w:sz="0" w:space="0" w:color="auto"/>
        <w:left w:val="none" w:sz="0" w:space="0" w:color="auto"/>
        <w:bottom w:val="none" w:sz="0" w:space="0" w:color="auto"/>
        <w:right w:val="none" w:sz="0" w:space="0" w:color="auto"/>
      </w:divBdr>
      <w:divsChild>
        <w:div w:id="1450007490">
          <w:marLeft w:val="0"/>
          <w:marRight w:val="0"/>
          <w:marTop w:val="0"/>
          <w:marBottom w:val="0"/>
          <w:divBdr>
            <w:top w:val="none" w:sz="0" w:space="0" w:color="auto"/>
            <w:left w:val="none" w:sz="0" w:space="0" w:color="auto"/>
            <w:bottom w:val="none" w:sz="0" w:space="0" w:color="auto"/>
            <w:right w:val="none" w:sz="0" w:space="0" w:color="auto"/>
          </w:divBdr>
        </w:div>
        <w:div w:id="1122066750">
          <w:marLeft w:val="0"/>
          <w:marRight w:val="0"/>
          <w:marTop w:val="0"/>
          <w:marBottom w:val="0"/>
          <w:divBdr>
            <w:top w:val="none" w:sz="0" w:space="0" w:color="auto"/>
            <w:left w:val="none" w:sz="0" w:space="0" w:color="auto"/>
            <w:bottom w:val="none" w:sz="0" w:space="0" w:color="auto"/>
            <w:right w:val="none" w:sz="0" w:space="0" w:color="auto"/>
          </w:divBdr>
        </w:div>
      </w:divsChild>
    </w:div>
    <w:div w:id="497892988">
      <w:marLeft w:val="0"/>
      <w:marRight w:val="0"/>
      <w:marTop w:val="0"/>
      <w:marBottom w:val="0"/>
      <w:divBdr>
        <w:top w:val="none" w:sz="0" w:space="0" w:color="auto"/>
        <w:left w:val="none" w:sz="0" w:space="0" w:color="auto"/>
        <w:bottom w:val="none" w:sz="0" w:space="0" w:color="auto"/>
        <w:right w:val="none" w:sz="0" w:space="0" w:color="auto"/>
      </w:divBdr>
    </w:div>
    <w:div w:id="580481593">
      <w:marLeft w:val="0"/>
      <w:marRight w:val="0"/>
      <w:marTop w:val="0"/>
      <w:marBottom w:val="0"/>
      <w:divBdr>
        <w:top w:val="none" w:sz="0" w:space="0" w:color="auto"/>
        <w:left w:val="none" w:sz="0" w:space="0" w:color="auto"/>
        <w:bottom w:val="none" w:sz="0" w:space="0" w:color="auto"/>
        <w:right w:val="none" w:sz="0" w:space="0" w:color="auto"/>
      </w:divBdr>
      <w:divsChild>
        <w:div w:id="1733428712">
          <w:marLeft w:val="0"/>
          <w:marRight w:val="0"/>
          <w:marTop w:val="0"/>
          <w:marBottom w:val="0"/>
          <w:divBdr>
            <w:top w:val="none" w:sz="0" w:space="0" w:color="auto"/>
            <w:left w:val="none" w:sz="0" w:space="0" w:color="auto"/>
            <w:bottom w:val="none" w:sz="0" w:space="0" w:color="auto"/>
            <w:right w:val="none" w:sz="0" w:space="0" w:color="auto"/>
          </w:divBdr>
        </w:div>
        <w:div w:id="355037839">
          <w:marLeft w:val="0"/>
          <w:marRight w:val="0"/>
          <w:marTop w:val="0"/>
          <w:marBottom w:val="0"/>
          <w:divBdr>
            <w:top w:val="none" w:sz="0" w:space="0" w:color="auto"/>
            <w:left w:val="none" w:sz="0" w:space="0" w:color="auto"/>
            <w:bottom w:val="none" w:sz="0" w:space="0" w:color="auto"/>
            <w:right w:val="none" w:sz="0" w:space="0" w:color="auto"/>
          </w:divBdr>
        </w:div>
        <w:div w:id="1989674451">
          <w:marLeft w:val="0"/>
          <w:marRight w:val="0"/>
          <w:marTop w:val="0"/>
          <w:marBottom w:val="0"/>
          <w:divBdr>
            <w:top w:val="none" w:sz="0" w:space="0" w:color="auto"/>
            <w:left w:val="none" w:sz="0" w:space="0" w:color="auto"/>
            <w:bottom w:val="none" w:sz="0" w:space="0" w:color="auto"/>
            <w:right w:val="none" w:sz="0" w:space="0" w:color="auto"/>
          </w:divBdr>
        </w:div>
        <w:div w:id="347483444">
          <w:marLeft w:val="0"/>
          <w:marRight w:val="0"/>
          <w:marTop w:val="0"/>
          <w:marBottom w:val="0"/>
          <w:divBdr>
            <w:top w:val="none" w:sz="0" w:space="0" w:color="auto"/>
            <w:left w:val="none" w:sz="0" w:space="0" w:color="auto"/>
            <w:bottom w:val="none" w:sz="0" w:space="0" w:color="auto"/>
            <w:right w:val="none" w:sz="0" w:space="0" w:color="auto"/>
          </w:divBdr>
        </w:div>
        <w:div w:id="1253858445">
          <w:marLeft w:val="0"/>
          <w:marRight w:val="0"/>
          <w:marTop w:val="0"/>
          <w:marBottom w:val="0"/>
          <w:divBdr>
            <w:top w:val="none" w:sz="0" w:space="0" w:color="auto"/>
            <w:left w:val="none" w:sz="0" w:space="0" w:color="auto"/>
            <w:bottom w:val="none" w:sz="0" w:space="0" w:color="auto"/>
            <w:right w:val="none" w:sz="0" w:space="0" w:color="auto"/>
          </w:divBdr>
        </w:div>
        <w:div w:id="855389458">
          <w:marLeft w:val="0"/>
          <w:marRight w:val="0"/>
          <w:marTop w:val="0"/>
          <w:marBottom w:val="0"/>
          <w:divBdr>
            <w:top w:val="none" w:sz="0" w:space="0" w:color="auto"/>
            <w:left w:val="none" w:sz="0" w:space="0" w:color="auto"/>
            <w:bottom w:val="none" w:sz="0" w:space="0" w:color="auto"/>
            <w:right w:val="none" w:sz="0" w:space="0" w:color="auto"/>
          </w:divBdr>
        </w:div>
        <w:div w:id="2027245251">
          <w:marLeft w:val="0"/>
          <w:marRight w:val="0"/>
          <w:marTop w:val="0"/>
          <w:marBottom w:val="0"/>
          <w:divBdr>
            <w:top w:val="none" w:sz="0" w:space="0" w:color="auto"/>
            <w:left w:val="none" w:sz="0" w:space="0" w:color="auto"/>
            <w:bottom w:val="none" w:sz="0" w:space="0" w:color="auto"/>
            <w:right w:val="none" w:sz="0" w:space="0" w:color="auto"/>
          </w:divBdr>
        </w:div>
        <w:div w:id="1013145635">
          <w:marLeft w:val="0"/>
          <w:marRight w:val="0"/>
          <w:marTop w:val="0"/>
          <w:marBottom w:val="0"/>
          <w:divBdr>
            <w:top w:val="none" w:sz="0" w:space="0" w:color="auto"/>
            <w:left w:val="none" w:sz="0" w:space="0" w:color="auto"/>
            <w:bottom w:val="none" w:sz="0" w:space="0" w:color="auto"/>
            <w:right w:val="none" w:sz="0" w:space="0" w:color="auto"/>
          </w:divBdr>
        </w:div>
        <w:div w:id="1255434803">
          <w:marLeft w:val="0"/>
          <w:marRight w:val="0"/>
          <w:marTop w:val="0"/>
          <w:marBottom w:val="0"/>
          <w:divBdr>
            <w:top w:val="none" w:sz="0" w:space="0" w:color="auto"/>
            <w:left w:val="none" w:sz="0" w:space="0" w:color="auto"/>
            <w:bottom w:val="none" w:sz="0" w:space="0" w:color="auto"/>
            <w:right w:val="none" w:sz="0" w:space="0" w:color="auto"/>
          </w:divBdr>
        </w:div>
        <w:div w:id="1363825877">
          <w:marLeft w:val="0"/>
          <w:marRight w:val="0"/>
          <w:marTop w:val="0"/>
          <w:marBottom w:val="0"/>
          <w:divBdr>
            <w:top w:val="none" w:sz="0" w:space="0" w:color="auto"/>
            <w:left w:val="none" w:sz="0" w:space="0" w:color="auto"/>
            <w:bottom w:val="none" w:sz="0" w:space="0" w:color="auto"/>
            <w:right w:val="none" w:sz="0" w:space="0" w:color="auto"/>
          </w:divBdr>
        </w:div>
        <w:div w:id="1089619915">
          <w:marLeft w:val="0"/>
          <w:marRight w:val="0"/>
          <w:marTop w:val="0"/>
          <w:marBottom w:val="0"/>
          <w:divBdr>
            <w:top w:val="none" w:sz="0" w:space="0" w:color="auto"/>
            <w:left w:val="none" w:sz="0" w:space="0" w:color="auto"/>
            <w:bottom w:val="none" w:sz="0" w:space="0" w:color="auto"/>
            <w:right w:val="none" w:sz="0" w:space="0" w:color="auto"/>
          </w:divBdr>
        </w:div>
        <w:div w:id="1232079545">
          <w:marLeft w:val="0"/>
          <w:marRight w:val="0"/>
          <w:marTop w:val="0"/>
          <w:marBottom w:val="0"/>
          <w:divBdr>
            <w:top w:val="none" w:sz="0" w:space="0" w:color="auto"/>
            <w:left w:val="none" w:sz="0" w:space="0" w:color="auto"/>
            <w:bottom w:val="none" w:sz="0" w:space="0" w:color="auto"/>
            <w:right w:val="none" w:sz="0" w:space="0" w:color="auto"/>
          </w:divBdr>
        </w:div>
        <w:div w:id="239020032">
          <w:marLeft w:val="0"/>
          <w:marRight w:val="0"/>
          <w:marTop w:val="0"/>
          <w:marBottom w:val="0"/>
          <w:divBdr>
            <w:top w:val="none" w:sz="0" w:space="0" w:color="auto"/>
            <w:left w:val="none" w:sz="0" w:space="0" w:color="auto"/>
            <w:bottom w:val="none" w:sz="0" w:space="0" w:color="auto"/>
            <w:right w:val="none" w:sz="0" w:space="0" w:color="auto"/>
          </w:divBdr>
        </w:div>
        <w:div w:id="1334644300">
          <w:marLeft w:val="0"/>
          <w:marRight w:val="0"/>
          <w:marTop w:val="0"/>
          <w:marBottom w:val="0"/>
          <w:divBdr>
            <w:top w:val="none" w:sz="0" w:space="0" w:color="auto"/>
            <w:left w:val="none" w:sz="0" w:space="0" w:color="auto"/>
            <w:bottom w:val="none" w:sz="0" w:space="0" w:color="auto"/>
            <w:right w:val="none" w:sz="0" w:space="0" w:color="auto"/>
          </w:divBdr>
        </w:div>
        <w:div w:id="83573048">
          <w:marLeft w:val="0"/>
          <w:marRight w:val="0"/>
          <w:marTop w:val="0"/>
          <w:marBottom w:val="0"/>
          <w:divBdr>
            <w:top w:val="none" w:sz="0" w:space="0" w:color="auto"/>
            <w:left w:val="none" w:sz="0" w:space="0" w:color="auto"/>
            <w:bottom w:val="none" w:sz="0" w:space="0" w:color="auto"/>
            <w:right w:val="none" w:sz="0" w:space="0" w:color="auto"/>
          </w:divBdr>
        </w:div>
        <w:div w:id="102499146">
          <w:marLeft w:val="0"/>
          <w:marRight w:val="0"/>
          <w:marTop w:val="0"/>
          <w:marBottom w:val="0"/>
          <w:divBdr>
            <w:top w:val="none" w:sz="0" w:space="0" w:color="auto"/>
            <w:left w:val="none" w:sz="0" w:space="0" w:color="auto"/>
            <w:bottom w:val="none" w:sz="0" w:space="0" w:color="auto"/>
            <w:right w:val="none" w:sz="0" w:space="0" w:color="auto"/>
          </w:divBdr>
        </w:div>
        <w:div w:id="941568701">
          <w:marLeft w:val="0"/>
          <w:marRight w:val="0"/>
          <w:marTop w:val="0"/>
          <w:marBottom w:val="0"/>
          <w:divBdr>
            <w:top w:val="none" w:sz="0" w:space="0" w:color="auto"/>
            <w:left w:val="none" w:sz="0" w:space="0" w:color="auto"/>
            <w:bottom w:val="none" w:sz="0" w:space="0" w:color="auto"/>
            <w:right w:val="none" w:sz="0" w:space="0" w:color="auto"/>
          </w:divBdr>
        </w:div>
        <w:div w:id="1823229450">
          <w:marLeft w:val="0"/>
          <w:marRight w:val="0"/>
          <w:marTop w:val="0"/>
          <w:marBottom w:val="0"/>
          <w:divBdr>
            <w:top w:val="none" w:sz="0" w:space="0" w:color="auto"/>
            <w:left w:val="none" w:sz="0" w:space="0" w:color="auto"/>
            <w:bottom w:val="none" w:sz="0" w:space="0" w:color="auto"/>
            <w:right w:val="none" w:sz="0" w:space="0" w:color="auto"/>
          </w:divBdr>
        </w:div>
        <w:div w:id="169495519">
          <w:marLeft w:val="0"/>
          <w:marRight w:val="0"/>
          <w:marTop w:val="0"/>
          <w:marBottom w:val="0"/>
          <w:divBdr>
            <w:top w:val="none" w:sz="0" w:space="0" w:color="auto"/>
            <w:left w:val="none" w:sz="0" w:space="0" w:color="auto"/>
            <w:bottom w:val="none" w:sz="0" w:space="0" w:color="auto"/>
            <w:right w:val="none" w:sz="0" w:space="0" w:color="auto"/>
          </w:divBdr>
        </w:div>
        <w:div w:id="975329303">
          <w:marLeft w:val="0"/>
          <w:marRight w:val="0"/>
          <w:marTop w:val="0"/>
          <w:marBottom w:val="0"/>
          <w:divBdr>
            <w:top w:val="none" w:sz="0" w:space="0" w:color="auto"/>
            <w:left w:val="none" w:sz="0" w:space="0" w:color="auto"/>
            <w:bottom w:val="none" w:sz="0" w:space="0" w:color="auto"/>
            <w:right w:val="none" w:sz="0" w:space="0" w:color="auto"/>
          </w:divBdr>
        </w:div>
        <w:div w:id="320429153">
          <w:marLeft w:val="0"/>
          <w:marRight w:val="0"/>
          <w:marTop w:val="0"/>
          <w:marBottom w:val="0"/>
          <w:divBdr>
            <w:top w:val="none" w:sz="0" w:space="0" w:color="auto"/>
            <w:left w:val="none" w:sz="0" w:space="0" w:color="auto"/>
            <w:bottom w:val="none" w:sz="0" w:space="0" w:color="auto"/>
            <w:right w:val="none" w:sz="0" w:space="0" w:color="auto"/>
          </w:divBdr>
        </w:div>
        <w:div w:id="105589439">
          <w:marLeft w:val="0"/>
          <w:marRight w:val="0"/>
          <w:marTop w:val="0"/>
          <w:marBottom w:val="0"/>
          <w:divBdr>
            <w:top w:val="none" w:sz="0" w:space="0" w:color="auto"/>
            <w:left w:val="none" w:sz="0" w:space="0" w:color="auto"/>
            <w:bottom w:val="none" w:sz="0" w:space="0" w:color="auto"/>
            <w:right w:val="none" w:sz="0" w:space="0" w:color="auto"/>
          </w:divBdr>
        </w:div>
        <w:div w:id="2134210739">
          <w:marLeft w:val="0"/>
          <w:marRight w:val="0"/>
          <w:marTop w:val="0"/>
          <w:marBottom w:val="0"/>
          <w:divBdr>
            <w:top w:val="none" w:sz="0" w:space="0" w:color="auto"/>
            <w:left w:val="none" w:sz="0" w:space="0" w:color="auto"/>
            <w:bottom w:val="none" w:sz="0" w:space="0" w:color="auto"/>
            <w:right w:val="none" w:sz="0" w:space="0" w:color="auto"/>
          </w:divBdr>
        </w:div>
        <w:div w:id="193735450">
          <w:marLeft w:val="0"/>
          <w:marRight w:val="0"/>
          <w:marTop w:val="0"/>
          <w:marBottom w:val="0"/>
          <w:divBdr>
            <w:top w:val="none" w:sz="0" w:space="0" w:color="auto"/>
            <w:left w:val="none" w:sz="0" w:space="0" w:color="auto"/>
            <w:bottom w:val="none" w:sz="0" w:space="0" w:color="auto"/>
            <w:right w:val="none" w:sz="0" w:space="0" w:color="auto"/>
          </w:divBdr>
        </w:div>
        <w:div w:id="188185189">
          <w:marLeft w:val="0"/>
          <w:marRight w:val="0"/>
          <w:marTop w:val="0"/>
          <w:marBottom w:val="0"/>
          <w:divBdr>
            <w:top w:val="none" w:sz="0" w:space="0" w:color="auto"/>
            <w:left w:val="none" w:sz="0" w:space="0" w:color="auto"/>
            <w:bottom w:val="none" w:sz="0" w:space="0" w:color="auto"/>
            <w:right w:val="none" w:sz="0" w:space="0" w:color="auto"/>
          </w:divBdr>
        </w:div>
        <w:div w:id="785007099">
          <w:marLeft w:val="0"/>
          <w:marRight w:val="0"/>
          <w:marTop w:val="0"/>
          <w:marBottom w:val="0"/>
          <w:divBdr>
            <w:top w:val="none" w:sz="0" w:space="0" w:color="auto"/>
            <w:left w:val="none" w:sz="0" w:space="0" w:color="auto"/>
            <w:bottom w:val="none" w:sz="0" w:space="0" w:color="auto"/>
            <w:right w:val="none" w:sz="0" w:space="0" w:color="auto"/>
          </w:divBdr>
        </w:div>
        <w:div w:id="1152255785">
          <w:marLeft w:val="0"/>
          <w:marRight w:val="0"/>
          <w:marTop w:val="0"/>
          <w:marBottom w:val="0"/>
          <w:divBdr>
            <w:top w:val="none" w:sz="0" w:space="0" w:color="auto"/>
            <w:left w:val="none" w:sz="0" w:space="0" w:color="auto"/>
            <w:bottom w:val="none" w:sz="0" w:space="0" w:color="auto"/>
            <w:right w:val="none" w:sz="0" w:space="0" w:color="auto"/>
          </w:divBdr>
        </w:div>
        <w:div w:id="836457982">
          <w:marLeft w:val="0"/>
          <w:marRight w:val="0"/>
          <w:marTop w:val="0"/>
          <w:marBottom w:val="0"/>
          <w:divBdr>
            <w:top w:val="none" w:sz="0" w:space="0" w:color="auto"/>
            <w:left w:val="none" w:sz="0" w:space="0" w:color="auto"/>
            <w:bottom w:val="none" w:sz="0" w:space="0" w:color="auto"/>
            <w:right w:val="none" w:sz="0" w:space="0" w:color="auto"/>
          </w:divBdr>
        </w:div>
        <w:div w:id="64453115">
          <w:marLeft w:val="0"/>
          <w:marRight w:val="0"/>
          <w:marTop w:val="0"/>
          <w:marBottom w:val="0"/>
          <w:divBdr>
            <w:top w:val="none" w:sz="0" w:space="0" w:color="auto"/>
            <w:left w:val="none" w:sz="0" w:space="0" w:color="auto"/>
            <w:bottom w:val="none" w:sz="0" w:space="0" w:color="auto"/>
            <w:right w:val="none" w:sz="0" w:space="0" w:color="auto"/>
          </w:divBdr>
        </w:div>
        <w:div w:id="539827510">
          <w:marLeft w:val="0"/>
          <w:marRight w:val="0"/>
          <w:marTop w:val="0"/>
          <w:marBottom w:val="0"/>
          <w:divBdr>
            <w:top w:val="none" w:sz="0" w:space="0" w:color="auto"/>
            <w:left w:val="none" w:sz="0" w:space="0" w:color="auto"/>
            <w:bottom w:val="none" w:sz="0" w:space="0" w:color="auto"/>
            <w:right w:val="none" w:sz="0" w:space="0" w:color="auto"/>
          </w:divBdr>
        </w:div>
        <w:div w:id="634916300">
          <w:marLeft w:val="0"/>
          <w:marRight w:val="0"/>
          <w:marTop w:val="0"/>
          <w:marBottom w:val="0"/>
          <w:divBdr>
            <w:top w:val="none" w:sz="0" w:space="0" w:color="auto"/>
            <w:left w:val="none" w:sz="0" w:space="0" w:color="auto"/>
            <w:bottom w:val="none" w:sz="0" w:space="0" w:color="auto"/>
            <w:right w:val="none" w:sz="0" w:space="0" w:color="auto"/>
          </w:divBdr>
        </w:div>
        <w:div w:id="730424920">
          <w:marLeft w:val="0"/>
          <w:marRight w:val="0"/>
          <w:marTop w:val="0"/>
          <w:marBottom w:val="0"/>
          <w:divBdr>
            <w:top w:val="none" w:sz="0" w:space="0" w:color="auto"/>
            <w:left w:val="none" w:sz="0" w:space="0" w:color="auto"/>
            <w:bottom w:val="none" w:sz="0" w:space="0" w:color="auto"/>
            <w:right w:val="none" w:sz="0" w:space="0" w:color="auto"/>
          </w:divBdr>
        </w:div>
      </w:divsChild>
    </w:div>
    <w:div w:id="768934646">
      <w:marLeft w:val="0"/>
      <w:marRight w:val="0"/>
      <w:marTop w:val="0"/>
      <w:marBottom w:val="0"/>
      <w:divBdr>
        <w:top w:val="none" w:sz="0" w:space="0" w:color="auto"/>
        <w:left w:val="none" w:sz="0" w:space="0" w:color="auto"/>
        <w:bottom w:val="none" w:sz="0" w:space="0" w:color="auto"/>
        <w:right w:val="none" w:sz="0" w:space="0" w:color="auto"/>
      </w:divBdr>
    </w:div>
    <w:div w:id="770126208">
      <w:marLeft w:val="0"/>
      <w:marRight w:val="0"/>
      <w:marTop w:val="0"/>
      <w:marBottom w:val="0"/>
      <w:divBdr>
        <w:top w:val="none" w:sz="0" w:space="0" w:color="auto"/>
        <w:left w:val="none" w:sz="0" w:space="0" w:color="auto"/>
        <w:bottom w:val="none" w:sz="0" w:space="0" w:color="auto"/>
        <w:right w:val="none" w:sz="0" w:space="0" w:color="auto"/>
      </w:divBdr>
      <w:divsChild>
        <w:div w:id="1031691394">
          <w:marLeft w:val="0"/>
          <w:marRight w:val="0"/>
          <w:marTop w:val="0"/>
          <w:marBottom w:val="0"/>
          <w:divBdr>
            <w:top w:val="none" w:sz="0" w:space="0" w:color="auto"/>
            <w:left w:val="none" w:sz="0" w:space="0" w:color="auto"/>
            <w:bottom w:val="none" w:sz="0" w:space="0" w:color="auto"/>
            <w:right w:val="none" w:sz="0" w:space="0" w:color="auto"/>
          </w:divBdr>
        </w:div>
        <w:div w:id="474565158">
          <w:marLeft w:val="0"/>
          <w:marRight w:val="0"/>
          <w:marTop w:val="0"/>
          <w:marBottom w:val="0"/>
          <w:divBdr>
            <w:top w:val="none" w:sz="0" w:space="0" w:color="auto"/>
            <w:left w:val="none" w:sz="0" w:space="0" w:color="auto"/>
            <w:bottom w:val="none" w:sz="0" w:space="0" w:color="auto"/>
            <w:right w:val="none" w:sz="0" w:space="0" w:color="auto"/>
          </w:divBdr>
        </w:div>
      </w:divsChild>
    </w:div>
    <w:div w:id="890918658">
      <w:marLeft w:val="0"/>
      <w:marRight w:val="0"/>
      <w:marTop w:val="0"/>
      <w:marBottom w:val="0"/>
      <w:divBdr>
        <w:top w:val="none" w:sz="0" w:space="0" w:color="auto"/>
        <w:left w:val="none" w:sz="0" w:space="0" w:color="auto"/>
        <w:bottom w:val="none" w:sz="0" w:space="0" w:color="auto"/>
        <w:right w:val="none" w:sz="0" w:space="0" w:color="auto"/>
      </w:divBdr>
      <w:divsChild>
        <w:div w:id="1805342756">
          <w:marLeft w:val="0"/>
          <w:marRight w:val="0"/>
          <w:marTop w:val="0"/>
          <w:marBottom w:val="0"/>
          <w:divBdr>
            <w:top w:val="none" w:sz="0" w:space="0" w:color="auto"/>
            <w:left w:val="none" w:sz="0" w:space="0" w:color="auto"/>
            <w:bottom w:val="none" w:sz="0" w:space="0" w:color="auto"/>
            <w:right w:val="none" w:sz="0" w:space="0" w:color="auto"/>
          </w:divBdr>
        </w:div>
        <w:div w:id="70127299">
          <w:marLeft w:val="0"/>
          <w:marRight w:val="0"/>
          <w:marTop w:val="0"/>
          <w:marBottom w:val="0"/>
          <w:divBdr>
            <w:top w:val="none" w:sz="0" w:space="0" w:color="auto"/>
            <w:left w:val="none" w:sz="0" w:space="0" w:color="auto"/>
            <w:bottom w:val="none" w:sz="0" w:space="0" w:color="auto"/>
            <w:right w:val="none" w:sz="0" w:space="0" w:color="auto"/>
          </w:divBdr>
        </w:div>
        <w:div w:id="1745954916">
          <w:marLeft w:val="0"/>
          <w:marRight w:val="0"/>
          <w:marTop w:val="0"/>
          <w:marBottom w:val="0"/>
          <w:divBdr>
            <w:top w:val="none" w:sz="0" w:space="0" w:color="auto"/>
            <w:left w:val="none" w:sz="0" w:space="0" w:color="auto"/>
            <w:bottom w:val="none" w:sz="0" w:space="0" w:color="auto"/>
            <w:right w:val="none" w:sz="0" w:space="0" w:color="auto"/>
          </w:divBdr>
        </w:div>
        <w:div w:id="578445118">
          <w:marLeft w:val="0"/>
          <w:marRight w:val="0"/>
          <w:marTop w:val="0"/>
          <w:marBottom w:val="0"/>
          <w:divBdr>
            <w:top w:val="none" w:sz="0" w:space="0" w:color="auto"/>
            <w:left w:val="none" w:sz="0" w:space="0" w:color="auto"/>
            <w:bottom w:val="none" w:sz="0" w:space="0" w:color="auto"/>
            <w:right w:val="none" w:sz="0" w:space="0" w:color="auto"/>
          </w:divBdr>
        </w:div>
        <w:div w:id="1834643637">
          <w:marLeft w:val="0"/>
          <w:marRight w:val="0"/>
          <w:marTop w:val="0"/>
          <w:marBottom w:val="0"/>
          <w:divBdr>
            <w:top w:val="none" w:sz="0" w:space="0" w:color="auto"/>
            <w:left w:val="none" w:sz="0" w:space="0" w:color="auto"/>
            <w:bottom w:val="none" w:sz="0" w:space="0" w:color="auto"/>
            <w:right w:val="none" w:sz="0" w:space="0" w:color="auto"/>
          </w:divBdr>
        </w:div>
        <w:div w:id="2012489698">
          <w:marLeft w:val="0"/>
          <w:marRight w:val="0"/>
          <w:marTop w:val="0"/>
          <w:marBottom w:val="0"/>
          <w:divBdr>
            <w:top w:val="none" w:sz="0" w:space="0" w:color="auto"/>
            <w:left w:val="none" w:sz="0" w:space="0" w:color="auto"/>
            <w:bottom w:val="none" w:sz="0" w:space="0" w:color="auto"/>
            <w:right w:val="none" w:sz="0" w:space="0" w:color="auto"/>
          </w:divBdr>
        </w:div>
        <w:div w:id="593560093">
          <w:marLeft w:val="0"/>
          <w:marRight w:val="0"/>
          <w:marTop w:val="0"/>
          <w:marBottom w:val="0"/>
          <w:divBdr>
            <w:top w:val="none" w:sz="0" w:space="0" w:color="auto"/>
            <w:left w:val="none" w:sz="0" w:space="0" w:color="auto"/>
            <w:bottom w:val="none" w:sz="0" w:space="0" w:color="auto"/>
            <w:right w:val="none" w:sz="0" w:space="0" w:color="auto"/>
          </w:divBdr>
        </w:div>
        <w:div w:id="515854317">
          <w:marLeft w:val="0"/>
          <w:marRight w:val="0"/>
          <w:marTop w:val="0"/>
          <w:marBottom w:val="0"/>
          <w:divBdr>
            <w:top w:val="none" w:sz="0" w:space="0" w:color="auto"/>
            <w:left w:val="none" w:sz="0" w:space="0" w:color="auto"/>
            <w:bottom w:val="none" w:sz="0" w:space="0" w:color="auto"/>
            <w:right w:val="none" w:sz="0" w:space="0" w:color="auto"/>
          </w:divBdr>
        </w:div>
        <w:div w:id="1559979036">
          <w:marLeft w:val="0"/>
          <w:marRight w:val="0"/>
          <w:marTop w:val="0"/>
          <w:marBottom w:val="0"/>
          <w:divBdr>
            <w:top w:val="none" w:sz="0" w:space="0" w:color="auto"/>
            <w:left w:val="none" w:sz="0" w:space="0" w:color="auto"/>
            <w:bottom w:val="none" w:sz="0" w:space="0" w:color="auto"/>
            <w:right w:val="none" w:sz="0" w:space="0" w:color="auto"/>
          </w:divBdr>
        </w:div>
        <w:div w:id="994339171">
          <w:marLeft w:val="0"/>
          <w:marRight w:val="0"/>
          <w:marTop w:val="0"/>
          <w:marBottom w:val="0"/>
          <w:divBdr>
            <w:top w:val="none" w:sz="0" w:space="0" w:color="auto"/>
            <w:left w:val="none" w:sz="0" w:space="0" w:color="auto"/>
            <w:bottom w:val="none" w:sz="0" w:space="0" w:color="auto"/>
            <w:right w:val="none" w:sz="0" w:space="0" w:color="auto"/>
          </w:divBdr>
        </w:div>
      </w:divsChild>
    </w:div>
    <w:div w:id="1082994958">
      <w:marLeft w:val="0"/>
      <w:marRight w:val="0"/>
      <w:marTop w:val="0"/>
      <w:marBottom w:val="0"/>
      <w:divBdr>
        <w:top w:val="none" w:sz="0" w:space="0" w:color="auto"/>
        <w:left w:val="none" w:sz="0" w:space="0" w:color="auto"/>
        <w:bottom w:val="none" w:sz="0" w:space="0" w:color="auto"/>
        <w:right w:val="none" w:sz="0" w:space="0" w:color="auto"/>
      </w:divBdr>
      <w:divsChild>
        <w:div w:id="4150529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ira.habana-labs.com/browse/SW-186887" TargetMode="External"/><Relationship Id="rId21" Type="http://schemas.openxmlformats.org/officeDocument/2006/relationships/hyperlink" Target="https://jira.habana-labs.com/browse/SW-211161" TargetMode="External"/><Relationship Id="rId42" Type="http://schemas.openxmlformats.org/officeDocument/2006/relationships/hyperlink" Target="https://jira.habana-labs.com/browse/SW-203449" TargetMode="External"/><Relationship Id="rId47" Type="http://schemas.openxmlformats.org/officeDocument/2006/relationships/hyperlink" Target="https://jira.habana-labs.com/browse/SW-181667" TargetMode="External"/><Relationship Id="rId63" Type="http://schemas.openxmlformats.org/officeDocument/2006/relationships/hyperlink" Target="https://jira.habana-labs.com/browse/SW-186029" TargetMode="External"/><Relationship Id="rId68" Type="http://schemas.openxmlformats.org/officeDocument/2006/relationships/hyperlink" Target="https://jira.habana-labs.com/browse/SW-178223" TargetMode="External"/><Relationship Id="rId84" Type="http://schemas.openxmlformats.org/officeDocument/2006/relationships/hyperlink" Target="https://jira.habana-labs.com/browse/SW-183657" TargetMode="External"/><Relationship Id="rId89" Type="http://schemas.openxmlformats.org/officeDocument/2006/relationships/hyperlink" Target="https://jira.habana-labs.com/browse/SW-181667" TargetMode="External"/><Relationship Id="rId16" Type="http://schemas.openxmlformats.org/officeDocument/2006/relationships/hyperlink" Target="https://jira.habana-labs.com/browse/SW-180476" TargetMode="External"/><Relationship Id="rId11" Type="http://schemas.openxmlformats.org/officeDocument/2006/relationships/hyperlink" Target="https://github.com/habana-internal/optimum-habana-fork/pull/98" TargetMode="External"/><Relationship Id="rId32" Type="http://schemas.openxmlformats.org/officeDocument/2006/relationships/hyperlink" Target="https://jira.habana-labs.com/browse/SW-187919" TargetMode="External"/><Relationship Id="rId37" Type="http://schemas.openxmlformats.org/officeDocument/2006/relationships/hyperlink" Target="https://jira.habana-labs.com/browse/SW-193237" TargetMode="External"/><Relationship Id="rId53" Type="http://schemas.openxmlformats.org/officeDocument/2006/relationships/hyperlink" Target="https://jira.habana-labs.com/browse/SW-186887" TargetMode="External"/><Relationship Id="rId58" Type="http://schemas.openxmlformats.org/officeDocument/2006/relationships/image" Target="media/image7.tmp"/><Relationship Id="rId74" Type="http://schemas.openxmlformats.org/officeDocument/2006/relationships/hyperlink" Target="https://jira.habana-labs.com/browse/SW-181667" TargetMode="External"/><Relationship Id="rId79" Type="http://schemas.openxmlformats.org/officeDocument/2006/relationships/hyperlink" Target="file:///C:\download\attachments\100926802\Projection.xlsx%3fversion=1&amp;modificationDate=1713343044654&amp;api=v2" TargetMode="External"/><Relationship Id="rId102" Type="http://schemas.openxmlformats.org/officeDocument/2006/relationships/hyperlink" Target="https://habanalabs.sharepoint.com/:p:/r/sites/ArchitecturePortal/_layouts/15/Doc.aspx?sourcedoc=%7BDA3BC3FA-36CE-411B-98F9-4330248193A4%7D&amp;file=SFG%20for%20GPT3%20and%20Falcon%20v0r3.pptx&amp;action=edit&amp;mobileredirect=true&amp;DefaultItemOpen=1" TargetMode="External"/><Relationship Id="rId5" Type="http://schemas.openxmlformats.org/officeDocument/2006/relationships/hyperlink" Target="https://jira.habana-labs.com/browse/SW-178223" TargetMode="External"/><Relationship Id="rId90" Type="http://schemas.openxmlformats.org/officeDocument/2006/relationships/image" Target="media/image11.tmp"/><Relationship Id="rId95" Type="http://schemas.openxmlformats.org/officeDocument/2006/relationships/hyperlink" Target="https://habanalabs-my.sharepoint.com/:w:/g/personal/lbachar_habana_ai/EdAgxZDCHA5KgncfTT6ZDd4BkLl3beCfT0iOI18SjG-gkg?email=ssaraswati%40habana.ai&amp;e=8SieA5&amp;isSPOFile=1&amp;sourceId=&amp;params=%7B%22AppName%22%3A%22Teams-Desktop%22%2C%22AppVersion%22%3A%2227%2F22010300409%22%7D" TargetMode="External"/><Relationship Id="rId22" Type="http://schemas.openxmlformats.org/officeDocument/2006/relationships/hyperlink" Target="https://jira.habana-labs.com/browse/SW-211161?focusedId=942882&amp;page=com.atlassian.jira.plugin.system.issuetabpanels%3Acomment-tabpanel" TargetMode="External"/><Relationship Id="rId27" Type="http://schemas.openxmlformats.org/officeDocument/2006/relationships/hyperlink" Target="https://jira.habana-labs.com/browse/SW-171190" TargetMode="External"/><Relationship Id="rId43" Type="http://schemas.openxmlformats.org/officeDocument/2006/relationships/hyperlink" Target="https://jira.habana-labs.com/browse/SW-203450" TargetMode="External"/><Relationship Id="rId48" Type="http://schemas.openxmlformats.org/officeDocument/2006/relationships/hyperlink" Target="https://jira.habana-labs.com/browse/SW-186887" TargetMode="External"/><Relationship Id="rId64" Type="http://schemas.openxmlformats.org/officeDocument/2006/relationships/hyperlink" Target="https://gerrit.habana-labs.com/" TargetMode="External"/><Relationship Id="rId69" Type="http://schemas.openxmlformats.org/officeDocument/2006/relationships/hyperlink" Target="https://gerrit.habana-labs.com/" TargetMode="External"/><Relationship Id="rId80" Type="http://schemas.openxmlformats.org/officeDocument/2006/relationships/image" Target="media/image9.tmp"/><Relationship Id="rId85" Type="http://schemas.openxmlformats.org/officeDocument/2006/relationships/hyperlink" Target="https://jira.habana-labs.com/browse/SW-183293" TargetMode="External"/><Relationship Id="rId12" Type="http://schemas.openxmlformats.org/officeDocument/2006/relationships/hyperlink" Target="https://github.com/habana-internal/optimum-habana-fork/pull/90" TargetMode="External"/><Relationship Id="rId17" Type="http://schemas.openxmlformats.org/officeDocument/2006/relationships/hyperlink" Target="https://gerrit.habana-labs.com/" TargetMode="External"/><Relationship Id="rId33" Type="http://schemas.openxmlformats.org/officeDocument/2006/relationships/hyperlink" Target="https://jira.habana-labs.com/browse/SW-188353" TargetMode="External"/><Relationship Id="rId38" Type="http://schemas.openxmlformats.org/officeDocument/2006/relationships/hyperlink" Target="https://jira.habana-labs.com/browse/SW-193241" TargetMode="External"/><Relationship Id="rId59" Type="http://schemas.openxmlformats.org/officeDocument/2006/relationships/hyperlink" Target="https://jira.habana-labs.com/browse/SW-183656" TargetMode="External"/><Relationship Id="rId103" Type="http://schemas.openxmlformats.org/officeDocument/2006/relationships/hyperlink" Target="https://habanalabs.sharepoint.com/:p:/r/sites/ArchitecturePortal/_layouts/15/Doc.aspx?sourcedoc=%7B10F1B202-3426-4A34-A947-2B676F501DF1%7D&amp;file=SFG_integration_sync_r0_v0.pptx&amp;action=edit&amp;mobileredirect=true&amp;DefaultItemOpen=1" TargetMode="External"/><Relationship Id="rId20" Type="http://schemas.openxmlformats.org/officeDocument/2006/relationships/hyperlink" Target="https://github.com/habana-internal/optimum-habana-fork/pull/14" TargetMode="External"/><Relationship Id="rId41" Type="http://schemas.openxmlformats.org/officeDocument/2006/relationships/hyperlink" Target="https://jira.habana-labs.com/browse/SW-203485" TargetMode="External"/><Relationship Id="rId54" Type="http://schemas.openxmlformats.org/officeDocument/2006/relationships/hyperlink" Target="https://jira.habana-labs.com/browse/SW-187076" TargetMode="External"/><Relationship Id="rId62" Type="http://schemas.openxmlformats.org/officeDocument/2006/relationships/hyperlink" Target="https://jira.habana-labs.com/browse/SW-182856" TargetMode="External"/><Relationship Id="rId70" Type="http://schemas.openxmlformats.org/officeDocument/2006/relationships/hyperlink" Target="file:///C:\download\attachments\100926802\SFG_Validation_TestPlan.docx%3fversion=1&amp;modificationDate=1721312651197&amp;api=v2" TargetMode="External"/><Relationship Id="rId75" Type="http://schemas.openxmlformats.org/officeDocument/2006/relationships/hyperlink" Target="https://jira.habana-labs.com/browse/SW-181974" TargetMode="External"/><Relationship Id="rId83" Type="http://schemas.openxmlformats.org/officeDocument/2006/relationships/hyperlink" Target="https://jira.habana-labs.com/browse/SW-183656" TargetMode="External"/><Relationship Id="rId88" Type="http://schemas.openxmlformats.org/officeDocument/2006/relationships/hyperlink" Target="https://jira.habana-labs.com/browse/SW-183293" TargetMode="External"/><Relationship Id="rId91" Type="http://schemas.openxmlformats.org/officeDocument/2006/relationships/hyperlink" Target="https://jira.habana-labs.com/browse/SW-183656" TargetMode="External"/><Relationship Id="rId96" Type="http://schemas.openxmlformats.org/officeDocument/2006/relationships/hyperlink" Target="https://habanalabs.sharepoint.com/:p:/r/sites/ArchitecturePortal/_layouts/15/Doc.aspx?sourcedoc=%7BDA3BC3FA-36CE-411B-98F9-4330248193A4%7D&amp;file=SFG%20for%20GPT3%20and%20Falcon%20v0r3.pptx&amp;action=edit&amp;mobileredirect=true&amp;DefaultItemOpen=1" TargetMode="External"/><Relationship Id="rId1" Type="http://schemas.openxmlformats.org/officeDocument/2006/relationships/numbering" Target="numbering.xml"/><Relationship Id="rId6" Type="http://schemas.openxmlformats.org/officeDocument/2006/relationships/hyperlink" Target="https://jira.habana-labs.com/browse/SW-171190" TargetMode="External"/><Relationship Id="rId15" Type="http://schemas.openxmlformats.org/officeDocument/2006/relationships/hyperlink" Target="https://jira.habana-labs.com/browse/SW-207948" TargetMode="External"/><Relationship Id="rId23" Type="http://schemas.openxmlformats.org/officeDocument/2006/relationships/hyperlink" Target="https://jira.habana-labs.com/browse/SW-212459" TargetMode="External"/><Relationship Id="rId28" Type="http://schemas.openxmlformats.org/officeDocument/2006/relationships/hyperlink" Target="https://jira.habana-labs.com/browse/SW-187076" TargetMode="External"/><Relationship Id="rId36" Type="http://schemas.openxmlformats.org/officeDocument/2006/relationships/hyperlink" Target="https://jira.habana-labs.com/browse/SW-193241" TargetMode="External"/><Relationship Id="rId49" Type="http://schemas.openxmlformats.org/officeDocument/2006/relationships/image" Target="media/image3.png"/><Relationship Id="rId57" Type="http://schemas.openxmlformats.org/officeDocument/2006/relationships/image" Target="media/image6.jpeg"/><Relationship Id="rId10" Type="http://schemas.openxmlformats.org/officeDocument/2006/relationships/hyperlink" Target="file:///C:\download\attachments\100926802\SFGLlamaOverlapChanges.pptm%3fversion=1&amp;modificationDate=1738057859407&amp;api=v2" TargetMode="External"/><Relationship Id="rId31" Type="http://schemas.openxmlformats.org/officeDocument/2006/relationships/hyperlink" Target="https://jira.habana-labs.com/browse/SW-186887" TargetMode="External"/><Relationship Id="rId44" Type="http://schemas.openxmlformats.org/officeDocument/2006/relationships/hyperlink" Target="https://jira.habana-labs.com/browse/SW-191762" TargetMode="External"/><Relationship Id="rId52" Type="http://schemas.openxmlformats.org/officeDocument/2006/relationships/hyperlink" Target="https://jira.habana-labs.com/browse/SW-186027" TargetMode="External"/><Relationship Id="rId60" Type="http://schemas.openxmlformats.org/officeDocument/2006/relationships/image" Target="media/image8.png"/><Relationship Id="rId65" Type="http://schemas.openxmlformats.org/officeDocument/2006/relationships/hyperlink" Target="https://gerrit.habana-labs.com/" TargetMode="External"/><Relationship Id="rId73" Type="http://schemas.openxmlformats.org/officeDocument/2006/relationships/hyperlink" Target="https://jira.habana-labs.com/browse/SW-181338" TargetMode="External"/><Relationship Id="rId78" Type="http://schemas.openxmlformats.org/officeDocument/2006/relationships/hyperlink" Target="https://jira.habana-labs.com/browse/SW-183293" TargetMode="External"/><Relationship Id="rId81" Type="http://schemas.openxmlformats.org/officeDocument/2006/relationships/image" Target="media/image10.tmp"/><Relationship Id="rId86" Type="http://schemas.openxmlformats.org/officeDocument/2006/relationships/hyperlink" Target="https://jira.habana-labs.com/browse/SW-183656" TargetMode="External"/><Relationship Id="rId94" Type="http://schemas.openxmlformats.org/officeDocument/2006/relationships/hyperlink" Target="https://jira.habana-labs.com/browse/SW-181667" TargetMode="External"/><Relationship Id="rId99" Type="http://schemas.openxmlformats.org/officeDocument/2006/relationships/hyperlink" Target="https://jira.habana-labs.com/browse/SW-165974" TargetMode="External"/><Relationship Id="rId101" Type="http://schemas.openxmlformats.org/officeDocument/2006/relationships/hyperlink" Target="file:///C:\download\attachments\100926802\Signal%20from%20graph%20(1).docx%3fversion=1&amp;modificationDate=1736143622382&amp;api=v2" TargetMode="External"/><Relationship Id="rId4" Type="http://schemas.openxmlformats.org/officeDocument/2006/relationships/webSettings" Target="webSettings.xml"/><Relationship Id="rId9" Type="http://schemas.openxmlformats.org/officeDocument/2006/relationships/hyperlink" Target="https://jira.habana-labs.com/browse/SW-214794" TargetMode="External"/><Relationship Id="rId13" Type="http://schemas.openxmlformats.org/officeDocument/2006/relationships/hyperlink" Target="https://jira.habana-labs.com/browse/SW-203457" TargetMode="External"/><Relationship Id="rId18" Type="http://schemas.openxmlformats.org/officeDocument/2006/relationships/hyperlink" Target="https://jira.habana-labs.com/browse/SW-212708" TargetMode="External"/><Relationship Id="rId39" Type="http://schemas.openxmlformats.org/officeDocument/2006/relationships/hyperlink" Target="https://jira.habana-labs.com/browse/SW-188353" TargetMode="External"/><Relationship Id="rId34" Type="http://schemas.openxmlformats.org/officeDocument/2006/relationships/hyperlink" Target="https://jira.habana-labs.com/browse/SW-192995" TargetMode="External"/><Relationship Id="rId50" Type="http://schemas.openxmlformats.org/officeDocument/2006/relationships/image" Target="media/image4.png"/><Relationship Id="rId55" Type="http://schemas.openxmlformats.org/officeDocument/2006/relationships/hyperlink" Target="https://jira.habana-labs.com/browse/SW-182856" TargetMode="External"/><Relationship Id="rId76" Type="http://schemas.openxmlformats.org/officeDocument/2006/relationships/hyperlink" Target="https://jira.habana-labs.com/browse/SW-182856" TargetMode="External"/><Relationship Id="rId97" Type="http://schemas.openxmlformats.org/officeDocument/2006/relationships/image" Target="media/image12.tmp"/><Relationship Id="rId104" Type="http://schemas.openxmlformats.org/officeDocument/2006/relationships/fontTable" Target="fontTable.xml"/><Relationship Id="rId7" Type="http://schemas.openxmlformats.org/officeDocument/2006/relationships/image" Target="media/image1.tmp"/><Relationship Id="rId71" Type="http://schemas.openxmlformats.org/officeDocument/2006/relationships/hyperlink" Target="https://jira.habana-labs.com/browse/SW-180510" TargetMode="External"/><Relationship Id="rId92" Type="http://schemas.openxmlformats.org/officeDocument/2006/relationships/hyperlink" Target="https://jira.habana-labs.com/browse/SW-183657" TargetMode="External"/><Relationship Id="rId2" Type="http://schemas.openxmlformats.org/officeDocument/2006/relationships/styles" Target="styles.xml"/><Relationship Id="rId29" Type="http://schemas.openxmlformats.org/officeDocument/2006/relationships/hyperlink" Target="https://jira.habana-labs.com/browse/SW-188215" TargetMode="External"/><Relationship Id="rId24" Type="http://schemas.openxmlformats.org/officeDocument/2006/relationships/hyperlink" Target="https://jira.habana-labs.com/browse/SW-212466" TargetMode="External"/><Relationship Id="rId40" Type="http://schemas.openxmlformats.org/officeDocument/2006/relationships/hyperlink" Target="https://jira.habana-labs.com/browse/SW-203485" TargetMode="External"/><Relationship Id="rId45" Type="http://schemas.openxmlformats.org/officeDocument/2006/relationships/hyperlink" Target="https://jira.habana-labs.com/browse/SW-194208" TargetMode="External"/><Relationship Id="rId66" Type="http://schemas.openxmlformats.org/officeDocument/2006/relationships/hyperlink" Target="https://jira.habana-labs.com/browse/SW-188353" TargetMode="External"/><Relationship Id="rId87" Type="http://schemas.openxmlformats.org/officeDocument/2006/relationships/hyperlink" Target="https://jira.habana-labs.com/browse/SW-183657" TargetMode="External"/><Relationship Id="rId61" Type="http://schemas.openxmlformats.org/officeDocument/2006/relationships/hyperlink" Target="https://jira.habana-labs.com/browse/SW-182856?focusedId=767135&amp;page=com.atlassian.jira.plugin.system.issuetabpanels:comment-tabpanel" TargetMode="External"/><Relationship Id="rId82" Type="http://schemas.openxmlformats.org/officeDocument/2006/relationships/hyperlink" Target="https://jira.habana-labs.com/browse/SW-182856" TargetMode="External"/><Relationship Id="rId19" Type="http://schemas.openxmlformats.org/officeDocument/2006/relationships/hyperlink" Target="https://jira.habana-labs.com/browse/SW-207965" TargetMode="External"/><Relationship Id="rId14" Type="http://schemas.openxmlformats.org/officeDocument/2006/relationships/hyperlink" Target="https://jira.habana-labs.com/browse/SW-207947" TargetMode="External"/><Relationship Id="rId30" Type="http://schemas.openxmlformats.org/officeDocument/2006/relationships/hyperlink" Target="https://jira.habana-labs.com/browse/SW-191423" TargetMode="External"/><Relationship Id="rId35" Type="http://schemas.openxmlformats.org/officeDocument/2006/relationships/hyperlink" Target="https://jira.habana-labs.com/browse/SW-193237" TargetMode="External"/><Relationship Id="rId56" Type="http://schemas.openxmlformats.org/officeDocument/2006/relationships/image" Target="media/image5.tmp"/><Relationship Id="rId77" Type="http://schemas.openxmlformats.org/officeDocument/2006/relationships/hyperlink" Target="https://jira.habana-labs.com/browse/SW-165152" TargetMode="External"/><Relationship Id="rId100" Type="http://schemas.openxmlformats.org/officeDocument/2006/relationships/hyperlink" Target="https://habanalabs-my.sharepoint.com/:w:/g/personal/lbachar_habana_ai/EdAgxZDCHA5KgncfTT6ZDd4BkLl3beCfT0iOI18SjG-gkg?email=ssaraswati%40habana.ai&amp;e=8SieA5&amp;isSPOFile=1&amp;sourceId=&amp;params=%7B%22AppName%22%3A%22Teams-Desktop%22%2C%22AppVersion%22%3A%2227%2F22010300409%22%7D" TargetMode="External"/><Relationship Id="rId105" Type="http://schemas.openxmlformats.org/officeDocument/2006/relationships/theme" Target="theme/theme1.xml"/><Relationship Id="rId8" Type="http://schemas.openxmlformats.org/officeDocument/2006/relationships/image" Target="media/image2.tmp"/><Relationship Id="rId51" Type="http://schemas.openxmlformats.org/officeDocument/2006/relationships/hyperlink" Target="https://jira.habana-labs.com/browse/SW-182856" TargetMode="External"/><Relationship Id="rId72" Type="http://schemas.openxmlformats.org/officeDocument/2006/relationships/hyperlink" Target="https://jira.habana-labs.com/browse/SW-181338" TargetMode="External"/><Relationship Id="rId93" Type="http://schemas.openxmlformats.org/officeDocument/2006/relationships/hyperlink" Target="https://jira.habana-labs.com/browse/SW-183293" TargetMode="External"/><Relationship Id="rId98" Type="http://schemas.openxmlformats.org/officeDocument/2006/relationships/hyperlink" Target="https://habanalabs-my.sharepoint.com/:p:/r/personal/eradiano_habana_ai/_layouts/15/Doc.aspx?sourcedoc=%7BED5628D6-65E6-4A3B-8391-6F1868E01003%7D&amp;file=SFG_integration_sync_r0_v0.pptx&amp;wdOrigin=TEAMS-MAGLEV.p2p_ns.rwc&amp;action=edit&amp;mobileredirect=true" TargetMode="External"/><Relationship Id="rId3" Type="http://schemas.openxmlformats.org/officeDocument/2006/relationships/settings" Target="settings.xml"/><Relationship Id="rId25" Type="http://schemas.openxmlformats.org/officeDocument/2006/relationships/hyperlink" Target="https://jira.habana-labs.com/browse/SW-186027" TargetMode="External"/><Relationship Id="rId46" Type="http://schemas.openxmlformats.org/officeDocument/2006/relationships/hyperlink" Target="https://confluence.habana-labs.com/display/Frameworks/SFG" TargetMode="External"/><Relationship Id="rId67" Type="http://schemas.openxmlformats.org/officeDocument/2006/relationships/hyperlink" Target="https://jira.habana-labs.com/browse/SW-191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6255</Words>
  <Characters>35655</Characters>
  <Application>Microsoft Office Word</Application>
  <DocSecurity>0</DocSecurity>
  <Lines>297</Lines>
  <Paragraphs>83</Paragraphs>
  <ScaleCrop>false</ScaleCrop>
  <Company/>
  <LinksUpToDate>false</LinksUpToDate>
  <CharactersWithSpaces>41827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SFG</dc:title>
  <dc:subject/>
  <dc:creator>Agarwal, Mansi</dc:creator>
  <cp:keywords/>
  <dc:description/>
  <cp:lastModifiedBy>Agarwal, Mansi</cp:lastModifiedBy>
  <cp:revision>2</cp:revision>
  <dcterms:created xsi:type="dcterms:W3CDTF">2025-07-29T09:05:00Z</dcterms:created>
  <dcterms:modified xsi:type="dcterms:W3CDTF">2025-07-29T09:05:00Z</dcterms:modified>
</cp:coreProperties>
</file>